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3844" w:rsidRPr="00401912" w:rsidRDefault="007960C7" w:rsidP="00751C66">
      <w:pPr>
        <w:tabs>
          <w:tab w:val="left" w:pos="7470"/>
        </w:tabs>
        <w:spacing w:line="240" w:lineRule="auto"/>
        <w:jc w:val="center"/>
        <w:rPr>
          <w:rFonts w:ascii="Times New Roman" w:hAnsi="Times New Roman" w:cs="Times New Roman"/>
          <w:sz w:val="32"/>
          <w:szCs w:val="32"/>
        </w:rPr>
      </w:pPr>
      <w:r w:rsidRPr="00401912">
        <w:rPr>
          <w:rFonts w:ascii="Times New Roman" w:hAnsi="Times New Roman" w:cs="Times New Roman"/>
          <w:noProof/>
          <w:sz w:val="32"/>
          <w:szCs w:val="32"/>
        </w:rPr>
        <w:drawing>
          <wp:inline distT="0" distB="0" distL="0" distR="0" wp14:anchorId="5A38670D" wp14:editId="40D6559C">
            <wp:extent cx="1864360" cy="1745615"/>
            <wp:effectExtent l="0" t="0" r="2540" b="6985"/>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70521" cy="1751322"/>
                    </a:xfrm>
                    <a:prstGeom prst="rect">
                      <a:avLst/>
                    </a:prstGeom>
                  </pic:spPr>
                </pic:pic>
              </a:graphicData>
            </a:graphic>
          </wp:inline>
        </w:drawing>
      </w:r>
    </w:p>
    <w:p w:rsidR="00751C66" w:rsidRDefault="00751C66" w:rsidP="00751C66">
      <w:pPr>
        <w:tabs>
          <w:tab w:val="left" w:pos="7470"/>
        </w:tabs>
        <w:jc w:val="center"/>
        <w:rPr>
          <w:rFonts w:asciiTheme="majorBidi" w:eastAsia="DejaVu Sans" w:hAnsiTheme="majorBidi" w:cstheme="majorBidi"/>
          <w:sz w:val="28"/>
          <w:szCs w:val="28"/>
        </w:rPr>
      </w:pPr>
      <w:r>
        <w:rPr>
          <w:rFonts w:asciiTheme="majorBidi" w:eastAsia="DejaVu Sans" w:hAnsiTheme="majorBidi" w:cstheme="majorBidi"/>
          <w:sz w:val="28"/>
          <w:szCs w:val="28"/>
        </w:rPr>
        <w:t xml:space="preserve">Project Title: </w:t>
      </w:r>
    </w:p>
    <w:p w:rsidR="00751C66" w:rsidRPr="00751C66" w:rsidRDefault="00751C66" w:rsidP="00751C66">
      <w:pPr>
        <w:tabs>
          <w:tab w:val="left" w:pos="7470"/>
        </w:tabs>
        <w:jc w:val="center"/>
        <w:rPr>
          <w:rFonts w:asciiTheme="majorBidi" w:eastAsia="DejaVu Sans" w:hAnsiTheme="majorBidi" w:cstheme="majorBidi"/>
          <w:b/>
          <w:sz w:val="32"/>
          <w:szCs w:val="32"/>
        </w:rPr>
      </w:pPr>
      <w:proofErr w:type="spellStart"/>
      <w:r w:rsidRPr="00751C66">
        <w:rPr>
          <w:rFonts w:asciiTheme="majorBidi" w:eastAsia="DejaVu Sans" w:hAnsiTheme="majorBidi" w:cstheme="majorBidi"/>
          <w:b/>
          <w:sz w:val="32"/>
          <w:szCs w:val="32"/>
        </w:rPr>
        <w:t>GeoBus</w:t>
      </w:r>
      <w:proofErr w:type="spellEnd"/>
      <w:r w:rsidRPr="00751C66">
        <w:rPr>
          <w:rFonts w:asciiTheme="majorBidi" w:eastAsia="DejaVu Sans" w:hAnsiTheme="majorBidi" w:cstheme="majorBidi"/>
          <w:b/>
          <w:sz w:val="32"/>
          <w:szCs w:val="32"/>
        </w:rPr>
        <w:t xml:space="preserve"> Navigator</w:t>
      </w:r>
    </w:p>
    <w:p w:rsidR="00751C66" w:rsidRPr="00445F74" w:rsidRDefault="00751C66" w:rsidP="00751C66">
      <w:pPr>
        <w:tabs>
          <w:tab w:val="left" w:pos="7470"/>
        </w:tabs>
        <w:spacing w:line="240" w:lineRule="auto"/>
        <w:jc w:val="center"/>
        <w:rPr>
          <w:rFonts w:asciiTheme="majorBidi" w:eastAsia="DejaVu Sans" w:hAnsiTheme="majorBidi" w:cstheme="majorBidi"/>
          <w:sz w:val="28"/>
          <w:szCs w:val="28"/>
        </w:rPr>
      </w:pPr>
      <w:r w:rsidRPr="00445F74">
        <w:rPr>
          <w:rFonts w:asciiTheme="majorBidi" w:eastAsia="DejaVu Sans" w:hAnsiTheme="majorBidi" w:cstheme="majorBidi"/>
          <w:sz w:val="28"/>
          <w:szCs w:val="28"/>
        </w:rPr>
        <w:t>Submitted by:</w:t>
      </w:r>
    </w:p>
    <w:p w:rsidR="00751C66" w:rsidRDefault="00751C66" w:rsidP="00751C66">
      <w:pPr>
        <w:tabs>
          <w:tab w:val="left" w:pos="7470"/>
        </w:tabs>
        <w:jc w:val="center"/>
        <w:rPr>
          <w:rFonts w:asciiTheme="majorBidi" w:eastAsia="DejaVu Sans" w:hAnsiTheme="majorBidi" w:cstheme="majorBidi"/>
          <w:b/>
          <w:sz w:val="28"/>
          <w:szCs w:val="28"/>
        </w:rPr>
      </w:pPr>
      <w:r>
        <w:rPr>
          <w:rFonts w:asciiTheme="majorBidi" w:eastAsia="DejaVu Sans" w:hAnsiTheme="majorBidi" w:cstheme="majorBidi"/>
          <w:b/>
          <w:sz w:val="28"/>
          <w:szCs w:val="28"/>
        </w:rPr>
        <w:t>Aliya Zahra (2020-CE-16)</w:t>
      </w:r>
    </w:p>
    <w:p w:rsidR="00751C66" w:rsidRDefault="00751C66" w:rsidP="00751C66">
      <w:pPr>
        <w:tabs>
          <w:tab w:val="left" w:pos="7470"/>
        </w:tabs>
        <w:jc w:val="center"/>
        <w:rPr>
          <w:rFonts w:asciiTheme="majorBidi" w:eastAsia="DejaVu Sans" w:hAnsiTheme="majorBidi" w:cstheme="majorBidi"/>
          <w:b/>
          <w:sz w:val="28"/>
          <w:szCs w:val="28"/>
        </w:rPr>
      </w:pPr>
      <w:r>
        <w:rPr>
          <w:rFonts w:asciiTheme="majorBidi" w:eastAsia="DejaVu Sans" w:hAnsiTheme="majorBidi" w:cstheme="majorBidi"/>
          <w:b/>
          <w:sz w:val="24"/>
          <w:szCs w:val="24"/>
        </w:rPr>
        <w:t xml:space="preserve">QURAT UL AIN </w:t>
      </w:r>
      <w:r>
        <w:rPr>
          <w:rFonts w:asciiTheme="majorBidi" w:eastAsia="DejaVu Sans" w:hAnsiTheme="majorBidi" w:cstheme="majorBidi"/>
          <w:b/>
          <w:sz w:val="28"/>
          <w:szCs w:val="28"/>
        </w:rPr>
        <w:t>(2020-CE-02)</w:t>
      </w:r>
    </w:p>
    <w:p w:rsidR="00751C66" w:rsidRDefault="00751C66" w:rsidP="00751C66">
      <w:pPr>
        <w:tabs>
          <w:tab w:val="left" w:pos="7470"/>
        </w:tabs>
        <w:jc w:val="center"/>
        <w:rPr>
          <w:rFonts w:asciiTheme="majorBidi" w:eastAsia="DejaVu Sans" w:hAnsiTheme="majorBidi" w:cstheme="majorBidi"/>
          <w:sz w:val="28"/>
          <w:szCs w:val="28"/>
        </w:rPr>
      </w:pPr>
      <w:r w:rsidRPr="00445F74">
        <w:rPr>
          <w:rFonts w:asciiTheme="majorBidi" w:eastAsia="DejaVu Sans" w:hAnsiTheme="majorBidi" w:cstheme="majorBidi"/>
          <w:sz w:val="28"/>
          <w:szCs w:val="28"/>
        </w:rPr>
        <w:t>Submitted to:</w:t>
      </w:r>
    </w:p>
    <w:p w:rsidR="00751C66" w:rsidRPr="00B03AFD" w:rsidRDefault="00751C66" w:rsidP="00E2281C">
      <w:pPr>
        <w:tabs>
          <w:tab w:val="left" w:pos="7470"/>
        </w:tabs>
        <w:jc w:val="center"/>
        <w:rPr>
          <w:rFonts w:asciiTheme="majorBidi" w:eastAsia="DejaVu Sans" w:hAnsiTheme="majorBidi" w:cstheme="majorBidi"/>
          <w:b/>
          <w:sz w:val="28"/>
          <w:szCs w:val="28"/>
        </w:rPr>
      </w:pPr>
      <w:r w:rsidRPr="00B03AFD">
        <w:rPr>
          <w:rFonts w:asciiTheme="majorBidi" w:eastAsia="DejaVu Sans" w:hAnsiTheme="majorBidi" w:cstheme="majorBidi"/>
          <w:b/>
          <w:sz w:val="28"/>
          <w:szCs w:val="28"/>
        </w:rPr>
        <w:t>Mam Sana</w:t>
      </w:r>
    </w:p>
    <w:p w:rsidR="00751C66" w:rsidRDefault="00751C66" w:rsidP="00751C66">
      <w:pPr>
        <w:tabs>
          <w:tab w:val="left" w:pos="7470"/>
        </w:tabs>
        <w:jc w:val="center"/>
        <w:rPr>
          <w:rFonts w:asciiTheme="majorBidi" w:eastAsia="DejaVu Sans" w:hAnsiTheme="majorBidi" w:cstheme="majorBidi"/>
          <w:b/>
          <w:sz w:val="28"/>
          <w:szCs w:val="28"/>
        </w:rPr>
      </w:pPr>
      <w:r>
        <w:rPr>
          <w:rFonts w:asciiTheme="majorBidi" w:eastAsia="DejaVu Sans" w:hAnsiTheme="majorBidi" w:cstheme="majorBidi"/>
          <w:b/>
          <w:sz w:val="28"/>
          <w:szCs w:val="28"/>
        </w:rPr>
        <w:t xml:space="preserve">Dr. </w:t>
      </w:r>
      <w:proofErr w:type="spellStart"/>
      <w:r>
        <w:rPr>
          <w:rFonts w:asciiTheme="majorBidi" w:eastAsia="DejaVu Sans" w:hAnsiTheme="majorBidi" w:cstheme="majorBidi"/>
          <w:b/>
          <w:sz w:val="28"/>
          <w:szCs w:val="28"/>
        </w:rPr>
        <w:t>Asim</w:t>
      </w:r>
      <w:proofErr w:type="spellEnd"/>
      <w:r>
        <w:rPr>
          <w:rFonts w:asciiTheme="majorBidi" w:eastAsia="DejaVu Sans" w:hAnsiTheme="majorBidi" w:cstheme="majorBidi"/>
          <w:b/>
          <w:sz w:val="28"/>
          <w:szCs w:val="28"/>
        </w:rPr>
        <w:t xml:space="preserve"> </w:t>
      </w:r>
      <w:proofErr w:type="spellStart"/>
      <w:r>
        <w:rPr>
          <w:rFonts w:asciiTheme="majorBidi" w:eastAsia="DejaVu Sans" w:hAnsiTheme="majorBidi" w:cstheme="majorBidi"/>
          <w:b/>
          <w:sz w:val="28"/>
          <w:szCs w:val="28"/>
        </w:rPr>
        <w:t>Rehmat</w:t>
      </w:r>
      <w:proofErr w:type="spellEnd"/>
    </w:p>
    <w:p w:rsidR="00751C66" w:rsidRPr="00445F74" w:rsidRDefault="00751C66" w:rsidP="00751C66">
      <w:pPr>
        <w:tabs>
          <w:tab w:val="left" w:pos="7470"/>
        </w:tabs>
        <w:jc w:val="center"/>
        <w:rPr>
          <w:rFonts w:asciiTheme="majorBidi" w:eastAsia="DejaVu Sans" w:hAnsiTheme="majorBidi" w:cstheme="majorBidi"/>
          <w:sz w:val="28"/>
          <w:szCs w:val="28"/>
        </w:rPr>
      </w:pPr>
      <w:r w:rsidRPr="00445F74">
        <w:rPr>
          <w:rFonts w:asciiTheme="majorBidi" w:eastAsia="DejaVu Sans" w:hAnsiTheme="majorBidi" w:cstheme="majorBidi"/>
          <w:sz w:val="28"/>
          <w:szCs w:val="28"/>
        </w:rPr>
        <w:t>Course:</w:t>
      </w:r>
    </w:p>
    <w:p w:rsidR="00751C66" w:rsidRPr="00445F74" w:rsidRDefault="00751C66" w:rsidP="00751C66">
      <w:pPr>
        <w:tabs>
          <w:tab w:val="left" w:pos="7470"/>
        </w:tabs>
        <w:jc w:val="center"/>
        <w:rPr>
          <w:rFonts w:asciiTheme="majorBidi" w:eastAsia="DejaVu Sans" w:hAnsiTheme="majorBidi" w:cstheme="majorBidi"/>
          <w:sz w:val="28"/>
          <w:szCs w:val="28"/>
        </w:rPr>
      </w:pPr>
      <w:r>
        <w:rPr>
          <w:rFonts w:asciiTheme="majorBidi" w:eastAsia="DejaVu Sans" w:hAnsiTheme="majorBidi" w:cstheme="majorBidi"/>
          <w:b/>
          <w:sz w:val="28"/>
          <w:szCs w:val="28"/>
        </w:rPr>
        <w:t>CS381: Software Engineering</w:t>
      </w:r>
    </w:p>
    <w:p w:rsidR="00751C66" w:rsidRPr="00445F74" w:rsidRDefault="00751C66" w:rsidP="00751C66">
      <w:pPr>
        <w:tabs>
          <w:tab w:val="left" w:pos="7470"/>
        </w:tabs>
        <w:jc w:val="center"/>
        <w:rPr>
          <w:rFonts w:asciiTheme="majorBidi" w:eastAsia="DejaVu Sans" w:hAnsiTheme="majorBidi" w:cstheme="majorBidi"/>
          <w:sz w:val="28"/>
          <w:szCs w:val="28"/>
        </w:rPr>
      </w:pPr>
      <w:r>
        <w:rPr>
          <w:rFonts w:asciiTheme="majorBidi" w:eastAsia="DejaVu Sans" w:hAnsiTheme="majorBidi" w:cstheme="majorBidi"/>
          <w:sz w:val="28"/>
          <w:szCs w:val="28"/>
        </w:rPr>
        <w:t>Semester</w:t>
      </w:r>
      <w:r w:rsidRPr="00445F74">
        <w:rPr>
          <w:rFonts w:asciiTheme="majorBidi" w:eastAsia="DejaVu Sans" w:hAnsiTheme="majorBidi" w:cstheme="majorBidi"/>
          <w:sz w:val="28"/>
          <w:szCs w:val="28"/>
        </w:rPr>
        <w:t>:</w:t>
      </w:r>
    </w:p>
    <w:p w:rsidR="00751C66" w:rsidRPr="00445F74" w:rsidRDefault="00751C66" w:rsidP="00751C66">
      <w:pPr>
        <w:tabs>
          <w:tab w:val="left" w:pos="7470"/>
        </w:tabs>
        <w:jc w:val="center"/>
        <w:rPr>
          <w:rFonts w:asciiTheme="majorBidi" w:eastAsia="DejaVu Sans" w:hAnsiTheme="majorBidi" w:cstheme="majorBidi"/>
          <w:b/>
          <w:sz w:val="28"/>
          <w:szCs w:val="28"/>
        </w:rPr>
      </w:pPr>
      <w:r>
        <w:rPr>
          <w:rFonts w:asciiTheme="majorBidi" w:eastAsia="DejaVu Sans" w:hAnsiTheme="majorBidi" w:cstheme="majorBidi"/>
          <w:b/>
          <w:sz w:val="28"/>
          <w:szCs w:val="28"/>
        </w:rPr>
        <w:t>5th</w:t>
      </w:r>
    </w:p>
    <w:p w:rsidR="00751C66" w:rsidRPr="00445F74" w:rsidRDefault="00751C66" w:rsidP="00751C66">
      <w:pPr>
        <w:tabs>
          <w:tab w:val="left" w:pos="7470"/>
        </w:tabs>
        <w:jc w:val="center"/>
        <w:rPr>
          <w:rFonts w:asciiTheme="majorBidi" w:eastAsia="DejaVu Sans" w:hAnsiTheme="majorBidi" w:cstheme="majorBidi"/>
          <w:sz w:val="28"/>
          <w:szCs w:val="28"/>
        </w:rPr>
      </w:pPr>
      <w:r>
        <w:rPr>
          <w:rFonts w:asciiTheme="majorBidi" w:eastAsia="DejaVu Sans" w:hAnsiTheme="majorBidi" w:cstheme="majorBidi"/>
          <w:sz w:val="28"/>
          <w:szCs w:val="28"/>
        </w:rPr>
        <w:t>Date</w:t>
      </w:r>
      <w:r w:rsidRPr="00445F74">
        <w:rPr>
          <w:rFonts w:asciiTheme="majorBidi" w:eastAsia="DejaVu Sans" w:hAnsiTheme="majorBidi" w:cstheme="majorBidi"/>
          <w:sz w:val="28"/>
          <w:szCs w:val="28"/>
        </w:rPr>
        <w:t>:</w:t>
      </w:r>
    </w:p>
    <w:p w:rsidR="00751C66" w:rsidRPr="00445F74" w:rsidRDefault="00751C66" w:rsidP="00751C66">
      <w:pPr>
        <w:tabs>
          <w:tab w:val="left" w:pos="7470"/>
        </w:tabs>
        <w:jc w:val="center"/>
        <w:rPr>
          <w:rFonts w:asciiTheme="majorBidi" w:eastAsia="DejaVu Sans" w:hAnsiTheme="majorBidi" w:cstheme="majorBidi"/>
          <w:b/>
          <w:sz w:val="28"/>
          <w:szCs w:val="28"/>
        </w:rPr>
      </w:pPr>
      <w:r>
        <w:rPr>
          <w:rFonts w:asciiTheme="majorBidi" w:eastAsia="DejaVu Sans" w:hAnsiTheme="majorBidi" w:cstheme="majorBidi"/>
          <w:b/>
          <w:sz w:val="28"/>
          <w:szCs w:val="28"/>
        </w:rPr>
        <w:t>15</w:t>
      </w:r>
      <w:r>
        <w:rPr>
          <w:rFonts w:asciiTheme="majorBidi" w:eastAsia="DejaVu Sans" w:hAnsiTheme="majorBidi" w:cstheme="majorBidi"/>
          <w:b/>
          <w:sz w:val="28"/>
          <w:szCs w:val="28"/>
          <w:vertAlign w:val="superscript"/>
        </w:rPr>
        <w:t>th</w:t>
      </w:r>
      <w:r>
        <w:rPr>
          <w:rFonts w:asciiTheme="majorBidi" w:eastAsia="DejaVu Sans" w:hAnsiTheme="majorBidi" w:cstheme="majorBidi"/>
          <w:b/>
          <w:sz w:val="28"/>
          <w:szCs w:val="28"/>
        </w:rPr>
        <w:t xml:space="preserve"> November 2023</w:t>
      </w:r>
    </w:p>
    <w:p w:rsidR="00843844" w:rsidRPr="00401912" w:rsidRDefault="00843844" w:rsidP="00751C66">
      <w:pPr>
        <w:pBdr>
          <w:bottom w:val="single" w:sz="24" w:space="1" w:color="auto"/>
        </w:pBdr>
        <w:tabs>
          <w:tab w:val="left" w:pos="7470"/>
        </w:tabs>
        <w:spacing w:line="240" w:lineRule="auto"/>
        <w:rPr>
          <w:rFonts w:ascii="Times New Roman" w:hAnsi="Times New Roman" w:cs="Times New Roman"/>
          <w:sz w:val="28"/>
          <w:szCs w:val="28"/>
        </w:rPr>
      </w:pPr>
    </w:p>
    <w:p w:rsidR="00751C66" w:rsidRDefault="007960C7" w:rsidP="00751C66">
      <w:pPr>
        <w:tabs>
          <w:tab w:val="left" w:pos="7470"/>
        </w:tabs>
        <w:jc w:val="center"/>
        <w:rPr>
          <w:rFonts w:ascii="Times New Roman" w:eastAsia="DejaVu Sans" w:hAnsi="Times New Roman" w:cs="Times New Roman"/>
          <w:b/>
          <w:sz w:val="28"/>
          <w:szCs w:val="28"/>
        </w:rPr>
      </w:pPr>
      <w:r w:rsidRPr="00401912">
        <w:rPr>
          <w:rFonts w:ascii="Times New Roman" w:eastAsia="DejaVu Sans" w:hAnsi="Times New Roman" w:cs="Times New Roman"/>
          <w:b/>
          <w:sz w:val="28"/>
          <w:szCs w:val="28"/>
        </w:rPr>
        <w:t>Department of Computer Engineering</w:t>
      </w:r>
    </w:p>
    <w:p w:rsidR="00843844" w:rsidRDefault="007960C7" w:rsidP="00751C66">
      <w:pPr>
        <w:tabs>
          <w:tab w:val="left" w:pos="7470"/>
        </w:tabs>
        <w:jc w:val="center"/>
        <w:rPr>
          <w:rFonts w:ascii="Times New Roman" w:eastAsia="DejaVu Sans" w:hAnsi="Times New Roman" w:cs="Times New Roman"/>
          <w:b/>
          <w:sz w:val="28"/>
          <w:szCs w:val="28"/>
        </w:rPr>
      </w:pPr>
      <w:r w:rsidRPr="00401912">
        <w:rPr>
          <w:rFonts w:ascii="Times New Roman" w:eastAsia="DejaVu Sans" w:hAnsi="Times New Roman" w:cs="Times New Roman"/>
          <w:b/>
          <w:sz w:val="28"/>
          <w:szCs w:val="28"/>
        </w:rPr>
        <w:t>University of Engineering and Technology, Lahore</w:t>
      </w:r>
    </w:p>
    <w:p w:rsidR="00751C66" w:rsidRPr="00401912" w:rsidRDefault="00751C66">
      <w:pPr>
        <w:tabs>
          <w:tab w:val="left" w:pos="7470"/>
        </w:tabs>
        <w:jc w:val="center"/>
        <w:rPr>
          <w:rFonts w:ascii="Times New Roman" w:eastAsia="DejaVu Sans" w:hAnsi="Times New Roman" w:cs="Times New Roman"/>
          <w:b/>
          <w:sz w:val="28"/>
          <w:szCs w:val="28"/>
        </w:rPr>
      </w:pPr>
    </w:p>
    <w:sdt>
      <w:sdtPr>
        <w:rPr>
          <w:rFonts w:ascii="Times New Roman" w:eastAsiaTheme="minorHAnsi" w:hAnsi="Times New Roman" w:cs="Times New Roman"/>
          <w:color w:val="auto"/>
          <w:sz w:val="22"/>
          <w:szCs w:val="22"/>
        </w:rPr>
        <w:id w:val="133218168"/>
        <w:docPartObj>
          <w:docPartGallery w:val="Table of Contents"/>
          <w:docPartUnique/>
        </w:docPartObj>
      </w:sdtPr>
      <w:sdtEndPr/>
      <w:sdtContent>
        <w:p w:rsidR="00843844" w:rsidRPr="00401912" w:rsidRDefault="007960C7">
          <w:pPr>
            <w:pStyle w:val="TOCHeading1"/>
            <w:rPr>
              <w:rFonts w:ascii="Times New Roman" w:hAnsi="Times New Roman" w:cs="Times New Roman"/>
            </w:rPr>
          </w:pPr>
          <w:r w:rsidRPr="00401912">
            <w:rPr>
              <w:rFonts w:ascii="Times New Roman" w:hAnsi="Times New Roman" w:cs="Times New Roman"/>
            </w:rPr>
            <w:t>Table of Contents</w:t>
          </w:r>
        </w:p>
        <w:p w:rsidR="00843844" w:rsidRPr="00401912" w:rsidRDefault="007960C7">
          <w:pPr>
            <w:pStyle w:val="TOC1"/>
            <w:tabs>
              <w:tab w:val="right" w:leader="dot" w:pos="9350"/>
            </w:tabs>
            <w:rPr>
              <w:rFonts w:ascii="Times New Roman" w:eastAsiaTheme="minorEastAsia" w:hAnsi="Times New Roman" w:cs="Times New Roman"/>
            </w:rPr>
          </w:pPr>
          <w:r w:rsidRPr="00401912">
            <w:rPr>
              <w:rFonts w:ascii="Times New Roman" w:hAnsi="Times New Roman" w:cs="Times New Roman"/>
            </w:rPr>
            <w:fldChar w:fldCharType="begin"/>
          </w:r>
          <w:r w:rsidRPr="00401912">
            <w:rPr>
              <w:rFonts w:ascii="Times New Roman" w:hAnsi="Times New Roman" w:cs="Times New Roman"/>
            </w:rPr>
            <w:instrText xml:space="preserve"> TOC \o "1-3" \h \z \u </w:instrText>
          </w:r>
          <w:r w:rsidRPr="00401912">
            <w:rPr>
              <w:rFonts w:ascii="Times New Roman" w:hAnsi="Times New Roman" w:cs="Times New Roman"/>
            </w:rPr>
            <w:fldChar w:fldCharType="separate"/>
          </w:r>
          <w:hyperlink w:anchor="_Toc149923044" w:history="1">
            <w:r w:rsidRPr="00401912">
              <w:rPr>
                <w:rStyle w:val="Hyperlink"/>
                <w:rFonts w:ascii="Times New Roman" w:hAnsi="Times New Roman" w:cs="Times New Roman"/>
              </w:rPr>
              <w:t>Abstract</w:t>
            </w:r>
            <w:r w:rsidRPr="00401912">
              <w:rPr>
                <w:rFonts w:ascii="Times New Roman" w:hAnsi="Times New Roman" w:cs="Times New Roman"/>
              </w:rPr>
              <w:tab/>
            </w:r>
            <w:r w:rsidRPr="00401912">
              <w:rPr>
                <w:rFonts w:ascii="Times New Roman" w:hAnsi="Times New Roman" w:cs="Times New Roman"/>
              </w:rPr>
              <w:fldChar w:fldCharType="begin"/>
            </w:r>
            <w:r w:rsidRPr="00401912">
              <w:rPr>
                <w:rFonts w:ascii="Times New Roman" w:hAnsi="Times New Roman" w:cs="Times New Roman"/>
              </w:rPr>
              <w:instrText xml:space="preserve"> PAGEREF _Toc149923044 \h </w:instrText>
            </w:r>
            <w:r w:rsidRPr="00401912">
              <w:rPr>
                <w:rFonts w:ascii="Times New Roman" w:hAnsi="Times New Roman" w:cs="Times New Roman"/>
              </w:rPr>
            </w:r>
            <w:r w:rsidRPr="00401912">
              <w:rPr>
                <w:rFonts w:ascii="Times New Roman" w:hAnsi="Times New Roman" w:cs="Times New Roman"/>
              </w:rPr>
              <w:fldChar w:fldCharType="separate"/>
            </w:r>
            <w:r w:rsidRPr="00401912">
              <w:rPr>
                <w:rFonts w:ascii="Times New Roman" w:hAnsi="Times New Roman" w:cs="Times New Roman"/>
              </w:rPr>
              <w:t>2</w:t>
            </w:r>
            <w:r w:rsidRPr="00401912">
              <w:rPr>
                <w:rFonts w:ascii="Times New Roman" w:hAnsi="Times New Roman" w:cs="Times New Roman"/>
              </w:rPr>
              <w:fldChar w:fldCharType="end"/>
            </w:r>
          </w:hyperlink>
        </w:p>
        <w:p w:rsidR="00843844" w:rsidRPr="00401912" w:rsidRDefault="00B86255">
          <w:pPr>
            <w:pStyle w:val="TOC1"/>
            <w:tabs>
              <w:tab w:val="left" w:pos="440"/>
              <w:tab w:val="right" w:leader="dot" w:pos="9350"/>
            </w:tabs>
            <w:rPr>
              <w:rFonts w:ascii="Times New Roman" w:eastAsiaTheme="minorEastAsia" w:hAnsi="Times New Roman" w:cs="Times New Roman"/>
            </w:rPr>
          </w:pPr>
          <w:hyperlink w:anchor="_Toc149923045" w:history="1">
            <w:r w:rsidR="007960C7" w:rsidRPr="00401912">
              <w:rPr>
                <w:rStyle w:val="Hyperlink"/>
                <w:rFonts w:ascii="Times New Roman" w:hAnsi="Times New Roman" w:cs="Times New Roman"/>
              </w:rPr>
              <w:t>1.</w:t>
            </w:r>
            <w:r w:rsidR="007960C7" w:rsidRPr="00401912">
              <w:rPr>
                <w:rFonts w:ascii="Times New Roman" w:eastAsiaTheme="minorEastAsia" w:hAnsi="Times New Roman" w:cs="Times New Roman"/>
              </w:rPr>
              <w:tab/>
            </w:r>
            <w:r w:rsidR="007960C7" w:rsidRPr="00401912">
              <w:rPr>
                <w:rStyle w:val="Hyperlink"/>
                <w:rFonts w:ascii="Times New Roman" w:hAnsi="Times New Roman" w:cs="Times New Roman"/>
              </w:rPr>
              <w:t>Introduction</w:t>
            </w:r>
            <w:r w:rsidR="007960C7" w:rsidRPr="00401912">
              <w:rPr>
                <w:rFonts w:ascii="Times New Roman" w:hAnsi="Times New Roman" w:cs="Times New Roman"/>
              </w:rPr>
              <w:tab/>
              <w:t>2</w:t>
            </w:r>
          </w:hyperlink>
        </w:p>
        <w:p w:rsidR="00843844" w:rsidRPr="00401912" w:rsidRDefault="00B86255">
          <w:pPr>
            <w:pStyle w:val="TOC1"/>
            <w:tabs>
              <w:tab w:val="left" w:pos="440"/>
              <w:tab w:val="right" w:leader="dot" w:pos="9350"/>
            </w:tabs>
            <w:rPr>
              <w:rFonts w:ascii="Times New Roman" w:eastAsiaTheme="minorEastAsia" w:hAnsi="Times New Roman" w:cs="Times New Roman"/>
            </w:rPr>
          </w:pPr>
          <w:hyperlink w:anchor="_Toc149923046" w:history="1">
            <w:r w:rsidR="007960C7" w:rsidRPr="00401912">
              <w:rPr>
                <w:rStyle w:val="Hyperlink"/>
                <w:rFonts w:ascii="Times New Roman" w:hAnsi="Times New Roman" w:cs="Times New Roman"/>
                <w:spacing w:val="5"/>
              </w:rPr>
              <w:t>2.</w:t>
            </w:r>
            <w:r w:rsidR="007960C7" w:rsidRPr="00401912">
              <w:rPr>
                <w:rFonts w:ascii="Times New Roman" w:eastAsiaTheme="minorEastAsia" w:hAnsi="Times New Roman" w:cs="Times New Roman"/>
              </w:rPr>
              <w:tab/>
            </w:r>
            <w:r w:rsidR="007960C7" w:rsidRPr="00401912">
              <w:rPr>
                <w:rStyle w:val="Hyperlink"/>
                <w:rFonts w:ascii="Times New Roman" w:hAnsi="Times New Roman" w:cs="Times New Roman"/>
                <w:spacing w:val="5"/>
              </w:rPr>
              <w:t>Problem statement</w:t>
            </w:r>
            <w:r w:rsidR="007960C7" w:rsidRPr="00401912">
              <w:rPr>
                <w:rFonts w:ascii="Times New Roman" w:hAnsi="Times New Roman" w:cs="Times New Roman"/>
              </w:rPr>
              <w:tab/>
              <w:t>2</w:t>
            </w:r>
          </w:hyperlink>
        </w:p>
        <w:p w:rsidR="00843844" w:rsidRPr="00401912" w:rsidRDefault="00B86255">
          <w:pPr>
            <w:pStyle w:val="TOC1"/>
            <w:tabs>
              <w:tab w:val="left" w:pos="440"/>
              <w:tab w:val="right" w:leader="dot" w:pos="9350"/>
            </w:tabs>
            <w:rPr>
              <w:rFonts w:ascii="Times New Roman" w:eastAsiaTheme="minorEastAsia" w:hAnsi="Times New Roman" w:cs="Times New Roman"/>
            </w:rPr>
          </w:pPr>
          <w:hyperlink w:anchor="_Toc149923047" w:history="1">
            <w:r w:rsidR="007960C7" w:rsidRPr="00401912">
              <w:rPr>
                <w:rStyle w:val="Hyperlink"/>
                <w:rFonts w:ascii="Times New Roman" w:hAnsi="Times New Roman" w:cs="Times New Roman"/>
              </w:rPr>
              <w:t>3.</w:t>
            </w:r>
            <w:r w:rsidR="007960C7" w:rsidRPr="00401912">
              <w:rPr>
                <w:rFonts w:ascii="Times New Roman" w:eastAsiaTheme="minorEastAsia" w:hAnsi="Times New Roman" w:cs="Times New Roman"/>
              </w:rPr>
              <w:tab/>
              <w:t>Objectives</w:t>
            </w:r>
            <w:r w:rsidR="007960C7" w:rsidRPr="00401912">
              <w:rPr>
                <w:rFonts w:ascii="Times New Roman" w:hAnsi="Times New Roman" w:cs="Times New Roman"/>
              </w:rPr>
              <w:tab/>
            </w:r>
            <w:r w:rsidR="007960C7" w:rsidRPr="00401912">
              <w:rPr>
                <w:rFonts w:ascii="Times New Roman" w:hAnsi="Times New Roman" w:cs="Times New Roman"/>
              </w:rPr>
              <w:fldChar w:fldCharType="begin"/>
            </w:r>
            <w:r w:rsidR="007960C7" w:rsidRPr="00401912">
              <w:rPr>
                <w:rFonts w:ascii="Times New Roman" w:hAnsi="Times New Roman" w:cs="Times New Roman"/>
              </w:rPr>
              <w:instrText xml:space="preserve"> PAGEREF _Toc149923047 \h </w:instrText>
            </w:r>
            <w:r w:rsidR="007960C7" w:rsidRPr="00401912">
              <w:rPr>
                <w:rFonts w:ascii="Times New Roman" w:hAnsi="Times New Roman" w:cs="Times New Roman"/>
              </w:rPr>
            </w:r>
            <w:r w:rsidR="007960C7" w:rsidRPr="00401912">
              <w:rPr>
                <w:rFonts w:ascii="Times New Roman" w:hAnsi="Times New Roman" w:cs="Times New Roman"/>
              </w:rPr>
              <w:fldChar w:fldCharType="separate"/>
            </w:r>
            <w:r w:rsidR="007960C7" w:rsidRPr="00401912">
              <w:rPr>
                <w:rFonts w:ascii="Times New Roman" w:hAnsi="Times New Roman" w:cs="Times New Roman"/>
              </w:rPr>
              <w:t>3</w:t>
            </w:r>
            <w:r w:rsidR="007960C7" w:rsidRPr="00401912">
              <w:rPr>
                <w:rFonts w:ascii="Times New Roman" w:hAnsi="Times New Roman" w:cs="Times New Roman"/>
              </w:rPr>
              <w:fldChar w:fldCharType="end"/>
            </w:r>
          </w:hyperlink>
        </w:p>
        <w:p w:rsidR="00843844" w:rsidRPr="009E2E25" w:rsidRDefault="009A048A" w:rsidP="009A048A">
          <w:pPr>
            <w:pStyle w:val="TOC1"/>
            <w:tabs>
              <w:tab w:val="left" w:pos="440"/>
              <w:tab w:val="right" w:leader="dot" w:pos="9350"/>
            </w:tabs>
            <w:rPr>
              <w:rFonts w:ascii="Times New Roman" w:hAnsi="Times New Roman" w:cs="Times New Roman"/>
            </w:rPr>
          </w:pPr>
          <w:r w:rsidRPr="00401912">
            <w:rPr>
              <w:rFonts w:ascii="Times New Roman" w:hAnsi="Times New Roman" w:cs="Times New Roman"/>
            </w:rPr>
            <w:t>4</w:t>
          </w:r>
          <w:r w:rsidR="007960C7" w:rsidRPr="00401912">
            <w:rPr>
              <w:rFonts w:ascii="Times New Roman" w:hAnsi="Times New Roman" w:cs="Times New Roman"/>
            </w:rPr>
            <w:t>.     Requir</w:t>
          </w:r>
          <w:r w:rsidR="00E6598C">
            <w:rPr>
              <w:rFonts w:ascii="Times New Roman" w:hAnsi="Times New Roman" w:cs="Times New Roman"/>
            </w:rPr>
            <w:t>e</w:t>
          </w:r>
          <w:r w:rsidR="007960C7" w:rsidRPr="00401912">
            <w:rPr>
              <w:rFonts w:ascii="Times New Roman" w:hAnsi="Times New Roman" w:cs="Times New Roman"/>
            </w:rPr>
            <w:t>ments ........................................................................................................................................4</w:t>
          </w:r>
        </w:p>
        <w:p w:rsidR="00843844" w:rsidRDefault="009A048A">
          <w:pPr>
            <w:ind w:left="330" w:hangingChars="150" w:hanging="330"/>
            <w:rPr>
              <w:rFonts w:ascii="Times New Roman" w:hAnsi="Times New Roman" w:cs="Times New Roman"/>
            </w:rPr>
          </w:pPr>
          <w:r w:rsidRPr="00401912">
            <w:rPr>
              <w:rFonts w:ascii="Times New Roman" w:hAnsi="Times New Roman" w:cs="Times New Roman"/>
            </w:rPr>
            <w:t>5</w:t>
          </w:r>
          <w:r w:rsidR="00E6598C">
            <w:rPr>
              <w:rFonts w:ascii="Times New Roman" w:hAnsi="Times New Roman" w:cs="Times New Roman"/>
            </w:rPr>
            <w:t>.     Flowchart………</w:t>
          </w:r>
          <w:r w:rsidR="007960C7" w:rsidRPr="00401912">
            <w:rPr>
              <w:rFonts w:ascii="Times New Roman" w:hAnsi="Times New Roman" w:cs="Times New Roman"/>
            </w:rPr>
            <w:t>..................................................................................................................................7</w:t>
          </w:r>
        </w:p>
        <w:p w:rsidR="00E6598C" w:rsidRPr="00401912" w:rsidRDefault="00E6598C" w:rsidP="00E6598C">
          <w:pPr>
            <w:ind w:left="330" w:hangingChars="150" w:hanging="330"/>
            <w:rPr>
              <w:rFonts w:ascii="Times New Roman" w:hAnsi="Times New Roman" w:cs="Times New Roman"/>
            </w:rPr>
          </w:pPr>
          <w:r>
            <w:rPr>
              <w:rFonts w:ascii="Times New Roman" w:hAnsi="Times New Roman" w:cs="Times New Roman"/>
            </w:rPr>
            <w:t>6</w:t>
          </w:r>
          <w:r w:rsidRPr="00401912">
            <w:rPr>
              <w:rFonts w:ascii="Times New Roman" w:hAnsi="Times New Roman" w:cs="Times New Roman"/>
            </w:rPr>
            <w:t>.     Software/Tools ...................................................................................................................................7</w:t>
          </w:r>
        </w:p>
        <w:p w:rsidR="00843844" w:rsidRPr="00401912" w:rsidRDefault="00E6598C">
          <w:pPr>
            <w:rPr>
              <w:rFonts w:ascii="Times New Roman" w:hAnsi="Times New Roman" w:cs="Times New Roman"/>
            </w:rPr>
          </w:pPr>
          <w:r>
            <w:rPr>
              <w:rFonts w:ascii="Times New Roman" w:hAnsi="Times New Roman" w:cs="Times New Roman"/>
            </w:rPr>
            <w:t>7</w:t>
          </w:r>
          <w:r w:rsidR="007960C7" w:rsidRPr="00401912">
            <w:rPr>
              <w:rFonts w:ascii="Times New Roman" w:hAnsi="Times New Roman" w:cs="Times New Roman"/>
            </w:rPr>
            <w:t>.     Useability..............................................................................................................................................7</w:t>
          </w:r>
        </w:p>
        <w:p w:rsidR="00843844" w:rsidRPr="00401912" w:rsidRDefault="00E6598C">
          <w:pPr>
            <w:rPr>
              <w:rFonts w:ascii="Times New Roman" w:hAnsi="Times New Roman" w:cs="Times New Roman"/>
            </w:rPr>
          </w:pPr>
          <w:r>
            <w:rPr>
              <w:rFonts w:ascii="Times New Roman" w:hAnsi="Times New Roman" w:cs="Times New Roman"/>
            </w:rPr>
            <w:t>8</w:t>
          </w:r>
          <w:r w:rsidR="007960C7" w:rsidRPr="00401912">
            <w:rPr>
              <w:rFonts w:ascii="Times New Roman" w:hAnsi="Times New Roman" w:cs="Times New Roman"/>
            </w:rPr>
            <w:t>.     Conclusion...........................................................................................................................................9</w:t>
          </w:r>
        </w:p>
        <w:p w:rsidR="00843844" w:rsidRPr="00401912" w:rsidRDefault="00B86255">
          <w:pPr>
            <w:pStyle w:val="TOC1"/>
            <w:tabs>
              <w:tab w:val="right" w:leader="dot" w:pos="9350"/>
            </w:tabs>
            <w:rPr>
              <w:rFonts w:ascii="Times New Roman" w:eastAsiaTheme="minorEastAsia" w:hAnsi="Times New Roman" w:cs="Times New Roman"/>
            </w:rPr>
          </w:pPr>
          <w:hyperlink w:anchor="_Toc149923050" w:history="1">
            <w:r w:rsidR="007960C7" w:rsidRPr="00401912">
              <w:rPr>
                <w:rStyle w:val="Hyperlink"/>
                <w:rFonts w:ascii="Times New Roman" w:hAnsi="Times New Roman" w:cs="Times New Roman"/>
              </w:rPr>
              <w:t>References</w:t>
            </w:r>
            <w:r w:rsidR="007960C7" w:rsidRPr="00401912">
              <w:rPr>
                <w:rFonts w:ascii="Times New Roman" w:hAnsi="Times New Roman" w:cs="Times New Roman"/>
              </w:rPr>
              <w:tab/>
              <w:t>9</w:t>
            </w:r>
          </w:hyperlink>
        </w:p>
        <w:p w:rsidR="00843844" w:rsidRPr="00401912" w:rsidRDefault="007960C7">
          <w:pPr>
            <w:rPr>
              <w:rFonts w:ascii="Times New Roman" w:hAnsi="Times New Roman" w:cs="Times New Roman"/>
            </w:rPr>
          </w:pPr>
          <w:r w:rsidRPr="00401912">
            <w:rPr>
              <w:rFonts w:ascii="Times New Roman" w:hAnsi="Times New Roman" w:cs="Times New Roman"/>
            </w:rPr>
            <w:fldChar w:fldCharType="end"/>
          </w:r>
        </w:p>
      </w:sdtContent>
    </w:sdt>
    <w:p w:rsidR="00843844" w:rsidRPr="00401912" w:rsidRDefault="00843844">
      <w:pPr>
        <w:tabs>
          <w:tab w:val="left" w:pos="7470"/>
        </w:tabs>
        <w:spacing w:line="240" w:lineRule="auto"/>
        <w:rPr>
          <w:rFonts w:ascii="Times New Roman" w:eastAsia="DejaVu Sans" w:hAnsi="Times New Roman" w:cs="Times New Roman"/>
          <w:sz w:val="24"/>
          <w:szCs w:val="24"/>
        </w:rPr>
      </w:pPr>
    </w:p>
    <w:p w:rsidR="00843844" w:rsidRPr="00401912" w:rsidRDefault="00843844">
      <w:pPr>
        <w:tabs>
          <w:tab w:val="left" w:pos="7470"/>
        </w:tabs>
        <w:spacing w:line="240" w:lineRule="auto"/>
        <w:jc w:val="center"/>
        <w:rPr>
          <w:rFonts w:ascii="Times New Roman" w:eastAsia="DejaVu Sans" w:hAnsi="Times New Roman" w:cs="Times New Roman"/>
          <w:b/>
          <w:sz w:val="24"/>
          <w:szCs w:val="24"/>
        </w:rPr>
      </w:pPr>
    </w:p>
    <w:p w:rsidR="00843844" w:rsidRPr="00401912" w:rsidRDefault="00843844">
      <w:pPr>
        <w:pStyle w:val="Heading1"/>
        <w:spacing w:line="240" w:lineRule="auto"/>
        <w:ind w:left="360"/>
        <w:rPr>
          <w:rFonts w:ascii="Times New Roman" w:hAnsi="Times New Roman" w:cs="Times New Roman"/>
          <w:color w:val="auto"/>
          <w:sz w:val="24"/>
          <w:szCs w:val="24"/>
        </w:rPr>
      </w:pPr>
      <w:bookmarkStart w:id="0" w:name="_Toc24714488"/>
    </w:p>
    <w:p w:rsidR="00843844" w:rsidRPr="00401912" w:rsidRDefault="00843844">
      <w:pPr>
        <w:rPr>
          <w:rFonts w:ascii="Times New Roman" w:hAnsi="Times New Roman" w:cs="Times New Roman"/>
        </w:rPr>
      </w:pPr>
    </w:p>
    <w:p w:rsidR="00843844" w:rsidRPr="00401912" w:rsidRDefault="00751C66" w:rsidP="00751C66">
      <w:pPr>
        <w:rPr>
          <w:rFonts w:ascii="Times New Roman" w:hAnsi="Times New Roman" w:cs="Times New Roman"/>
          <w:b/>
          <w:bCs/>
          <w:sz w:val="30"/>
          <w:szCs w:val="30"/>
        </w:rPr>
      </w:pPr>
      <w:r>
        <w:rPr>
          <w:rFonts w:ascii="Times New Roman" w:hAnsi="Times New Roman" w:cs="Times New Roman"/>
          <w:b/>
          <w:bCs/>
          <w:sz w:val="30"/>
          <w:szCs w:val="30"/>
        </w:rPr>
        <w:t xml:space="preserve"> </w:t>
      </w:r>
      <w:r w:rsidR="007960C7" w:rsidRPr="00401912">
        <w:rPr>
          <w:rFonts w:ascii="Times New Roman" w:hAnsi="Times New Roman" w:cs="Times New Roman"/>
          <w:b/>
          <w:bCs/>
          <w:sz w:val="30"/>
          <w:szCs w:val="30"/>
        </w:rPr>
        <w:t>Abstract:</w:t>
      </w:r>
    </w:p>
    <w:p w:rsidR="00843844" w:rsidRPr="00401912" w:rsidRDefault="007960C7">
      <w:pPr>
        <w:pStyle w:val="NormalWeb"/>
        <w:spacing w:before="0" w:beforeAutospacing="0" w:after="240" w:afterAutospacing="0"/>
        <w:ind w:left="240"/>
      </w:pPr>
      <w:r w:rsidRPr="00401912">
        <w:rPr>
          <w:rFonts w:eastAsia="Segoe UI"/>
          <w:color w:val="1F2328"/>
          <w:shd w:val="clear" w:color="auto" w:fill="FFFFFF"/>
        </w:rPr>
        <w:t xml:space="preserve">The </w:t>
      </w:r>
      <w:ins w:id="1">
        <w:r w:rsidRPr="00401912">
          <w:rPr>
            <w:rFonts w:eastAsia="Segoe UI"/>
            <w:color w:val="1F2328"/>
            <w:shd w:val="clear" w:color="auto" w:fill="FFFFFF"/>
          </w:rPr>
          <w:t>"</w:t>
        </w:r>
      </w:ins>
      <w:proofErr w:type="spellStart"/>
      <w:r w:rsidR="00E2281C" w:rsidRPr="00E2281C">
        <w:rPr>
          <w:rFonts w:eastAsia="Segoe UI"/>
          <w:color w:val="1F2328"/>
          <w:shd w:val="clear" w:color="auto" w:fill="FFFFFF"/>
        </w:rPr>
        <w:t>GeoBus</w:t>
      </w:r>
      <w:proofErr w:type="spellEnd"/>
      <w:r w:rsidR="00E2281C" w:rsidRPr="00E2281C">
        <w:rPr>
          <w:rFonts w:eastAsia="Segoe UI"/>
          <w:color w:val="1F2328"/>
          <w:shd w:val="clear" w:color="auto" w:fill="FFFFFF"/>
        </w:rPr>
        <w:t xml:space="preserve"> Navigator</w:t>
      </w:r>
      <w:r w:rsidRPr="00401912">
        <w:rPr>
          <w:rFonts w:eastAsia="Segoe UI"/>
          <w:color w:val="1F2328"/>
          <w:shd w:val="clear" w:color="auto" w:fill="FFFFFF"/>
        </w:rPr>
        <w:t xml:space="preserve">" project aims to improve the efficiency and convenience of university bus transportation for students and staff by utilizing </w:t>
      </w:r>
      <w:proofErr w:type="spellStart"/>
      <w:r w:rsidRPr="00401912">
        <w:rPr>
          <w:rFonts w:eastAsia="Segoe UI"/>
          <w:color w:val="1F2328"/>
          <w:shd w:val="clear" w:color="auto" w:fill="FFFFFF"/>
        </w:rPr>
        <w:t>geolocation</w:t>
      </w:r>
      <w:proofErr w:type="spellEnd"/>
      <w:r w:rsidRPr="00401912">
        <w:rPr>
          <w:rFonts w:eastAsia="Segoe UI"/>
          <w:color w:val="1F2328"/>
          <w:shd w:val="clear" w:color="auto" w:fill="FFFFFF"/>
        </w:rPr>
        <w:t xml:space="preserve"> technology.</w:t>
      </w:r>
    </w:p>
    <w:p w:rsidR="00843844" w:rsidRPr="00401912" w:rsidRDefault="00401912" w:rsidP="00401912">
      <w:pPr>
        <w:pStyle w:val="NormalWeb"/>
        <w:shd w:val="clear" w:color="auto" w:fill="FFFFFF"/>
        <w:spacing w:before="0" w:beforeAutospacing="0" w:after="240" w:afterAutospacing="0"/>
        <w:rPr>
          <w:rFonts w:eastAsia="Segoe UI"/>
          <w:color w:val="1F2328"/>
          <w:sz w:val="30"/>
          <w:szCs w:val="30"/>
          <w:shd w:val="clear" w:color="auto" w:fill="FFFFFF"/>
        </w:rPr>
      </w:pPr>
      <w:proofErr w:type="gramStart"/>
      <w:r w:rsidRPr="00401912">
        <w:rPr>
          <w:rStyle w:val="Strong"/>
          <w:rFonts w:eastAsia="Segoe UI"/>
          <w:color w:val="1F2328"/>
          <w:sz w:val="30"/>
          <w:szCs w:val="30"/>
          <w:shd w:val="clear" w:color="auto" w:fill="FFFFFF"/>
        </w:rPr>
        <w:t>1.</w:t>
      </w:r>
      <w:r w:rsidR="007960C7" w:rsidRPr="00401912">
        <w:rPr>
          <w:rStyle w:val="Strong"/>
          <w:rFonts w:eastAsia="Segoe UI"/>
          <w:color w:val="1F2328"/>
          <w:sz w:val="30"/>
          <w:szCs w:val="30"/>
          <w:shd w:val="clear" w:color="auto" w:fill="FFFFFF"/>
        </w:rPr>
        <w:t>Introduction</w:t>
      </w:r>
      <w:proofErr w:type="gramEnd"/>
      <w:r w:rsidR="007960C7" w:rsidRPr="00401912">
        <w:rPr>
          <w:rStyle w:val="Strong"/>
          <w:rFonts w:eastAsia="Segoe UI"/>
          <w:color w:val="1F2328"/>
          <w:sz w:val="30"/>
          <w:szCs w:val="30"/>
          <w:shd w:val="clear" w:color="auto" w:fill="FFFFFF"/>
        </w:rPr>
        <w:t>:</w:t>
      </w:r>
      <w:r w:rsidR="007960C7" w:rsidRPr="00401912">
        <w:rPr>
          <w:rFonts w:eastAsia="Segoe UI"/>
          <w:color w:val="1F2328"/>
          <w:sz w:val="30"/>
          <w:szCs w:val="30"/>
          <w:shd w:val="clear" w:color="auto" w:fill="FFFFFF"/>
        </w:rPr>
        <w:t> </w:t>
      </w:r>
    </w:p>
    <w:p w:rsidR="00843844" w:rsidRPr="00401912" w:rsidRDefault="007960C7">
      <w:pPr>
        <w:pStyle w:val="NormalWeb"/>
        <w:shd w:val="clear" w:color="auto" w:fill="FFFFFF"/>
        <w:spacing w:before="0" w:beforeAutospacing="0" w:after="240" w:afterAutospacing="0"/>
        <w:ind w:left="240"/>
        <w:rPr>
          <w:rFonts w:eastAsia="Segoe UI"/>
          <w:color w:val="1F2328"/>
        </w:rPr>
      </w:pPr>
      <w:r w:rsidRPr="00401912">
        <w:rPr>
          <w:rFonts w:eastAsia="Segoe UI"/>
          <w:color w:val="1F2328"/>
          <w:shd w:val="clear" w:color="auto" w:fill="FFFFFF"/>
        </w:rPr>
        <w:t>The "</w:t>
      </w:r>
      <w:proofErr w:type="spellStart"/>
      <w:r w:rsidR="00E2281C">
        <w:rPr>
          <w:rFonts w:eastAsia="Segoe UI"/>
          <w:color w:val="1F2328"/>
          <w:shd w:val="clear" w:color="auto" w:fill="FFFFFF"/>
        </w:rPr>
        <w:t>GeoBus</w:t>
      </w:r>
      <w:proofErr w:type="spellEnd"/>
      <w:r w:rsidR="00E2281C">
        <w:rPr>
          <w:rFonts w:eastAsia="Segoe UI"/>
          <w:color w:val="1F2328"/>
          <w:shd w:val="clear" w:color="auto" w:fill="FFFFFF"/>
        </w:rPr>
        <w:t xml:space="preserve"> Navigator</w:t>
      </w:r>
      <w:r w:rsidRPr="00401912">
        <w:rPr>
          <w:rFonts w:eastAsia="Segoe UI"/>
          <w:color w:val="1F2328"/>
          <w:shd w:val="clear" w:color="auto" w:fill="FFFFFF"/>
        </w:rPr>
        <w:t xml:space="preserve">" project aims to improve the efficiency and convenience of university bus transportation for students and staff by utilizing </w:t>
      </w:r>
      <w:proofErr w:type="spellStart"/>
      <w:r w:rsidRPr="00401912">
        <w:rPr>
          <w:rFonts w:eastAsia="Segoe UI"/>
          <w:color w:val="1F2328"/>
          <w:shd w:val="clear" w:color="auto" w:fill="FFFFFF"/>
        </w:rPr>
        <w:t>geolocation</w:t>
      </w:r>
      <w:proofErr w:type="spellEnd"/>
      <w:r w:rsidRPr="00401912">
        <w:rPr>
          <w:rFonts w:eastAsia="Segoe UI"/>
          <w:color w:val="1F2328"/>
          <w:shd w:val="clear" w:color="auto" w:fill="FFFFFF"/>
        </w:rPr>
        <w:t xml:space="preserve"> technology. The project utilizes GPS technology to provide real-time tracking of university buses and their routes, allowing users to easily view the location and estimated arrival time of their bus. Additionally, the project provides detailed information on all bus routes and the drivers assigned to each route, allowing users to make more informed decisions about their transportation options.</w:t>
      </w:r>
    </w:p>
    <w:p w:rsidR="00843844" w:rsidRPr="00401912" w:rsidRDefault="00401912" w:rsidP="00401912">
      <w:pPr>
        <w:pStyle w:val="NormalWeb"/>
        <w:spacing w:before="0" w:beforeAutospacing="0" w:after="240" w:afterAutospacing="0"/>
        <w:rPr>
          <w:rFonts w:eastAsia="Segoe UI"/>
          <w:color w:val="1F2328"/>
          <w:sz w:val="30"/>
          <w:szCs w:val="30"/>
          <w:shd w:val="clear" w:color="auto" w:fill="FFFFFF"/>
        </w:rPr>
      </w:pPr>
      <w:proofErr w:type="gramStart"/>
      <w:r w:rsidRPr="00401912">
        <w:rPr>
          <w:rStyle w:val="Strong"/>
          <w:rFonts w:eastAsia="Segoe UI"/>
          <w:color w:val="1F2328"/>
          <w:sz w:val="30"/>
          <w:szCs w:val="30"/>
          <w:shd w:val="clear" w:color="auto" w:fill="FFFFFF"/>
        </w:rPr>
        <w:t>2.</w:t>
      </w:r>
      <w:r w:rsidR="007960C7" w:rsidRPr="00401912">
        <w:rPr>
          <w:rStyle w:val="Strong"/>
          <w:rFonts w:eastAsia="Segoe UI"/>
          <w:color w:val="1F2328"/>
          <w:sz w:val="30"/>
          <w:szCs w:val="30"/>
          <w:shd w:val="clear" w:color="auto" w:fill="FFFFFF"/>
        </w:rPr>
        <w:t>Problem</w:t>
      </w:r>
      <w:proofErr w:type="gramEnd"/>
      <w:r w:rsidR="007960C7" w:rsidRPr="00401912">
        <w:rPr>
          <w:rStyle w:val="Strong"/>
          <w:rFonts w:eastAsia="Segoe UI"/>
          <w:color w:val="1F2328"/>
          <w:sz w:val="30"/>
          <w:szCs w:val="30"/>
          <w:shd w:val="clear" w:color="auto" w:fill="FFFFFF"/>
        </w:rPr>
        <w:t xml:space="preserve"> Statement:</w:t>
      </w:r>
      <w:r w:rsidR="007960C7" w:rsidRPr="00401912">
        <w:rPr>
          <w:rFonts w:eastAsia="Segoe UI"/>
          <w:color w:val="1F2328"/>
          <w:sz w:val="30"/>
          <w:szCs w:val="30"/>
          <w:shd w:val="clear" w:color="auto" w:fill="FFFFFF"/>
        </w:rPr>
        <w:t> </w:t>
      </w:r>
    </w:p>
    <w:p w:rsidR="00843844" w:rsidRPr="00401912" w:rsidRDefault="007960C7">
      <w:pPr>
        <w:pStyle w:val="NormalWeb"/>
        <w:spacing w:before="0" w:beforeAutospacing="0" w:after="240" w:afterAutospacing="0"/>
        <w:ind w:left="240"/>
      </w:pPr>
      <w:r w:rsidRPr="00401912">
        <w:rPr>
          <w:rFonts w:eastAsia="Segoe UI"/>
          <w:color w:val="1F2328"/>
          <w:shd w:val="clear" w:color="auto" w:fill="FFFFFF"/>
        </w:rPr>
        <w:t>The problem that the "</w:t>
      </w:r>
      <w:proofErr w:type="spellStart"/>
      <w:r w:rsidR="00E2281C">
        <w:rPr>
          <w:rFonts w:eastAsia="Segoe UI"/>
          <w:color w:val="1F2328"/>
          <w:shd w:val="clear" w:color="auto" w:fill="FFFFFF"/>
        </w:rPr>
        <w:t>GeoBus</w:t>
      </w:r>
      <w:proofErr w:type="spellEnd"/>
      <w:r w:rsidR="00E2281C">
        <w:rPr>
          <w:rFonts w:eastAsia="Segoe UI"/>
          <w:color w:val="1F2328"/>
          <w:shd w:val="clear" w:color="auto" w:fill="FFFFFF"/>
        </w:rPr>
        <w:t xml:space="preserve"> Navigator</w:t>
      </w:r>
      <w:r w:rsidRPr="00401912">
        <w:rPr>
          <w:rFonts w:eastAsia="Segoe UI"/>
          <w:color w:val="1F2328"/>
          <w:shd w:val="clear" w:color="auto" w:fill="FFFFFF"/>
        </w:rPr>
        <w:t xml:space="preserve">" project aims to address is the lack of visibility and accessibility of information regarding university bus transportation for students and staff. </w:t>
      </w:r>
      <w:r w:rsidRPr="00401912">
        <w:rPr>
          <w:rFonts w:eastAsia="Segoe UI"/>
          <w:color w:val="1F2328"/>
          <w:shd w:val="clear" w:color="auto" w:fill="FFFFFF"/>
        </w:rPr>
        <w:lastRenderedPageBreak/>
        <w:t>Specifically, new students often struggle to learn the bus routes from their homes to the university and the driver details, and are unable to track the location of their bus, leading to missed buses and difficulty with transportation planning. Additionally, current students and staff may not have access to real-time information about bus location and estimated arrival times, making it difficult to plan their commutes. This project is aimed to provide a solution by creating a real-time bus tracking system, which will allow students and staff to view the location and estimated arrival time of their bus, as well as detailed information on all bus routes and the drivers assigned to each route. This will help the students and staff to plan their commutes, and increase their transportation efficiency.</w:t>
      </w:r>
    </w:p>
    <w:p w:rsidR="00843844" w:rsidRPr="00401912" w:rsidRDefault="00401912" w:rsidP="00401912">
      <w:pPr>
        <w:pStyle w:val="NormalWeb"/>
        <w:spacing w:before="0" w:beforeAutospacing="0" w:after="240" w:afterAutospacing="0"/>
        <w:rPr>
          <w:sz w:val="30"/>
          <w:szCs w:val="30"/>
        </w:rPr>
      </w:pPr>
      <w:proofErr w:type="gramStart"/>
      <w:r w:rsidRPr="00401912">
        <w:rPr>
          <w:rStyle w:val="Strong"/>
          <w:rFonts w:eastAsia="Segoe UI"/>
          <w:color w:val="1F2328"/>
          <w:sz w:val="30"/>
          <w:szCs w:val="30"/>
          <w:shd w:val="clear" w:color="auto" w:fill="FFFFFF"/>
        </w:rPr>
        <w:t>3.</w:t>
      </w:r>
      <w:r w:rsidR="007960C7" w:rsidRPr="00401912">
        <w:rPr>
          <w:rStyle w:val="Strong"/>
          <w:rFonts w:eastAsia="Segoe UI"/>
          <w:color w:val="1F2328"/>
          <w:sz w:val="30"/>
          <w:szCs w:val="30"/>
          <w:shd w:val="clear" w:color="auto" w:fill="FFFFFF"/>
        </w:rPr>
        <w:t>Objectives</w:t>
      </w:r>
      <w:proofErr w:type="gramEnd"/>
      <w:r w:rsidR="007960C7" w:rsidRPr="00401912">
        <w:rPr>
          <w:rStyle w:val="Strong"/>
          <w:rFonts w:eastAsia="Segoe UI"/>
          <w:color w:val="1F2328"/>
          <w:sz w:val="30"/>
          <w:szCs w:val="30"/>
          <w:shd w:val="clear" w:color="auto" w:fill="FFFFFF"/>
        </w:rPr>
        <w:t>:</w:t>
      </w:r>
    </w:p>
    <w:p w:rsidR="00843844" w:rsidRPr="00401912" w:rsidRDefault="007960C7">
      <w:pPr>
        <w:pStyle w:val="NormalWeb"/>
        <w:spacing w:before="0" w:beforeAutospacing="0" w:after="240" w:afterAutospacing="0"/>
        <w:ind w:left="240"/>
        <w:rPr>
          <w:rFonts w:eastAsia="Segoe UI"/>
          <w:color w:val="1F2328"/>
          <w:shd w:val="clear" w:color="auto" w:fill="FFFFFF"/>
        </w:rPr>
      </w:pPr>
      <w:r w:rsidRPr="00401912">
        <w:rPr>
          <w:rFonts w:eastAsia="Segoe UI"/>
          <w:color w:val="1F2328"/>
          <w:shd w:val="clear" w:color="auto" w:fill="FFFFFF"/>
        </w:rPr>
        <w:t xml:space="preserve">• To design </w:t>
      </w:r>
      <w:proofErr w:type="gramStart"/>
      <w:r w:rsidRPr="00401912">
        <w:rPr>
          <w:rFonts w:eastAsia="Segoe UI"/>
          <w:color w:val="1F2328"/>
          <w:shd w:val="clear" w:color="auto" w:fill="FFFFFF"/>
        </w:rPr>
        <w:t>a software</w:t>
      </w:r>
      <w:proofErr w:type="gramEnd"/>
      <w:r w:rsidRPr="00401912">
        <w:rPr>
          <w:rFonts w:eastAsia="Segoe UI"/>
          <w:color w:val="1F2328"/>
          <w:shd w:val="clear" w:color="auto" w:fill="FFFFFF"/>
        </w:rPr>
        <w:t xml:space="preserve"> to manage all the routes details and live bus tracking. </w:t>
      </w:r>
    </w:p>
    <w:p w:rsidR="00843844" w:rsidRPr="00401912" w:rsidRDefault="007960C7">
      <w:pPr>
        <w:pStyle w:val="NormalWeb"/>
        <w:spacing w:before="0" w:beforeAutospacing="0" w:after="240" w:afterAutospacing="0"/>
        <w:ind w:left="240"/>
        <w:rPr>
          <w:rFonts w:eastAsia="Segoe UI"/>
          <w:color w:val="1F2328"/>
          <w:shd w:val="clear" w:color="auto" w:fill="FFFFFF"/>
        </w:rPr>
      </w:pPr>
      <w:r w:rsidRPr="00401912">
        <w:rPr>
          <w:rFonts w:eastAsia="Segoe UI"/>
          <w:color w:val="1F2328"/>
          <w:shd w:val="clear" w:color="auto" w:fill="FFFFFF"/>
        </w:rPr>
        <w:t xml:space="preserve">• System lists all of the routes of UET. </w:t>
      </w:r>
    </w:p>
    <w:p w:rsidR="00843844" w:rsidRPr="00401912" w:rsidRDefault="007960C7">
      <w:pPr>
        <w:pStyle w:val="NormalWeb"/>
        <w:spacing w:before="0" w:beforeAutospacing="0" w:after="240" w:afterAutospacing="0"/>
        <w:ind w:left="240"/>
        <w:rPr>
          <w:rFonts w:eastAsia="Segoe UI"/>
          <w:color w:val="1F2328"/>
          <w:shd w:val="clear" w:color="auto" w:fill="FFFFFF"/>
        </w:rPr>
      </w:pPr>
      <w:r w:rsidRPr="00401912">
        <w:rPr>
          <w:rFonts w:eastAsia="Segoe UI"/>
          <w:color w:val="1F2328"/>
          <w:shd w:val="clear" w:color="auto" w:fill="FFFFFF"/>
        </w:rPr>
        <w:t>• There are</w:t>
      </w:r>
      <w:r w:rsidR="009A048A" w:rsidRPr="00401912">
        <w:rPr>
          <w:rFonts w:eastAsia="Segoe UI"/>
          <w:color w:val="1F2328"/>
          <w:shd w:val="clear" w:color="auto" w:fill="FFFFFF"/>
        </w:rPr>
        <w:t xml:space="preserve"> two sections of this project: </w:t>
      </w:r>
    </w:p>
    <w:p w:rsidR="00843844" w:rsidRPr="00401912" w:rsidRDefault="009A048A" w:rsidP="009A048A">
      <w:pPr>
        <w:pStyle w:val="NormalWeb"/>
        <w:numPr>
          <w:ilvl w:val="0"/>
          <w:numId w:val="4"/>
        </w:numPr>
        <w:spacing w:before="0" w:beforeAutospacing="0" w:after="240" w:afterAutospacing="0"/>
        <w:rPr>
          <w:rFonts w:eastAsia="Segoe UI"/>
          <w:color w:val="1F2328"/>
          <w:shd w:val="clear" w:color="auto" w:fill="FFFFFF"/>
        </w:rPr>
      </w:pPr>
      <w:r w:rsidRPr="00401912">
        <w:rPr>
          <w:rFonts w:eastAsia="Segoe UI"/>
          <w:color w:val="1F2328"/>
          <w:shd w:val="clear" w:color="auto" w:fill="FFFFFF"/>
        </w:rPr>
        <w:t>Panels for Admin.</w:t>
      </w:r>
    </w:p>
    <w:p w:rsidR="00843844" w:rsidRPr="00401912" w:rsidRDefault="009A048A" w:rsidP="009A048A">
      <w:pPr>
        <w:pStyle w:val="NormalWeb"/>
        <w:numPr>
          <w:ilvl w:val="0"/>
          <w:numId w:val="4"/>
        </w:numPr>
        <w:spacing w:before="0" w:beforeAutospacing="0" w:after="240" w:afterAutospacing="0"/>
        <w:rPr>
          <w:rFonts w:eastAsia="Segoe UI"/>
          <w:color w:val="1F2328"/>
          <w:shd w:val="clear" w:color="auto" w:fill="FFFFFF"/>
        </w:rPr>
      </w:pPr>
      <w:r w:rsidRPr="00401912">
        <w:rPr>
          <w:rFonts w:eastAsia="Segoe UI"/>
          <w:color w:val="1F2328"/>
          <w:shd w:val="clear" w:color="auto" w:fill="FFFFFF"/>
        </w:rPr>
        <w:t>Panel for Student.</w:t>
      </w:r>
    </w:p>
    <w:p w:rsidR="00843844" w:rsidRPr="00401912" w:rsidRDefault="007960C7" w:rsidP="009A048A">
      <w:pPr>
        <w:pStyle w:val="NormalWeb"/>
        <w:numPr>
          <w:ilvl w:val="0"/>
          <w:numId w:val="4"/>
        </w:numPr>
        <w:spacing w:before="0" w:beforeAutospacing="0" w:after="240" w:afterAutospacing="0"/>
      </w:pPr>
      <w:r w:rsidRPr="00401912">
        <w:rPr>
          <w:rFonts w:eastAsia="Segoe UI"/>
          <w:color w:val="1F2328"/>
          <w:shd w:val="clear" w:color="auto" w:fill="FFFFFF"/>
        </w:rPr>
        <w:t xml:space="preserve">Live bus location using </w:t>
      </w:r>
      <w:proofErr w:type="spellStart"/>
      <w:r w:rsidRPr="00401912">
        <w:rPr>
          <w:rFonts w:eastAsia="Segoe UI"/>
          <w:color w:val="1F2328"/>
          <w:shd w:val="clear" w:color="auto" w:fill="FFFFFF"/>
        </w:rPr>
        <w:t>google</w:t>
      </w:r>
      <w:proofErr w:type="spellEnd"/>
      <w:r w:rsidRPr="00401912">
        <w:rPr>
          <w:rFonts w:eastAsia="Segoe UI"/>
          <w:color w:val="1F2328"/>
          <w:shd w:val="clear" w:color="auto" w:fill="FFFFFF"/>
        </w:rPr>
        <w:t xml:space="preserve"> map API.</w:t>
      </w:r>
    </w:p>
    <w:p w:rsidR="00843844" w:rsidRPr="00401912" w:rsidRDefault="00401912" w:rsidP="00401912">
      <w:pPr>
        <w:pStyle w:val="NormalWeb"/>
        <w:spacing w:before="0" w:beforeAutospacing="0" w:after="240" w:afterAutospacing="0"/>
        <w:rPr>
          <w:rFonts w:eastAsia="Segoe UI"/>
          <w:color w:val="1F2328"/>
          <w:sz w:val="30"/>
          <w:szCs w:val="30"/>
          <w:shd w:val="clear" w:color="auto" w:fill="FFFFFF"/>
        </w:rPr>
      </w:pPr>
      <w:proofErr w:type="gramStart"/>
      <w:r w:rsidRPr="00401912">
        <w:rPr>
          <w:rFonts w:eastAsia="Segoe UI"/>
          <w:b/>
          <w:bCs/>
          <w:color w:val="1F2328"/>
          <w:sz w:val="30"/>
          <w:szCs w:val="30"/>
          <w:shd w:val="clear" w:color="auto" w:fill="FFFFFF"/>
        </w:rPr>
        <w:t>4.</w:t>
      </w:r>
      <w:r w:rsidR="007960C7" w:rsidRPr="00401912">
        <w:rPr>
          <w:rFonts w:eastAsia="Segoe UI"/>
          <w:b/>
          <w:bCs/>
          <w:color w:val="1F2328"/>
          <w:sz w:val="30"/>
          <w:szCs w:val="30"/>
          <w:shd w:val="clear" w:color="auto" w:fill="FFFFFF"/>
        </w:rPr>
        <w:t>Requirements</w:t>
      </w:r>
      <w:proofErr w:type="gramEnd"/>
      <w:r w:rsidR="007960C7" w:rsidRPr="00401912">
        <w:rPr>
          <w:rFonts w:eastAsia="Segoe UI"/>
          <w:b/>
          <w:bCs/>
          <w:color w:val="1F2328"/>
          <w:sz w:val="30"/>
          <w:szCs w:val="30"/>
          <w:shd w:val="clear" w:color="auto" w:fill="FFFFFF"/>
        </w:rPr>
        <w:t>:</w:t>
      </w:r>
      <w:r w:rsidR="007960C7" w:rsidRPr="00401912">
        <w:rPr>
          <w:rFonts w:eastAsia="Segoe UI"/>
          <w:color w:val="1F2328"/>
          <w:sz w:val="30"/>
          <w:szCs w:val="30"/>
          <w:shd w:val="clear" w:color="auto" w:fill="FFFFFF"/>
        </w:rPr>
        <w:t xml:space="preserve">  </w:t>
      </w:r>
    </w:p>
    <w:p w:rsidR="00843844" w:rsidRPr="00401912" w:rsidRDefault="007960C7">
      <w:pPr>
        <w:pStyle w:val="NormalWeb"/>
        <w:spacing w:before="0" w:beforeAutospacing="0" w:after="240" w:afterAutospacing="0"/>
        <w:ind w:left="240"/>
        <w:rPr>
          <w:rFonts w:eastAsia="Segoe UI"/>
          <w:color w:val="1F2328"/>
          <w:shd w:val="clear" w:color="auto" w:fill="FFFFFF"/>
        </w:rPr>
      </w:pPr>
      <w:r w:rsidRPr="00401912">
        <w:rPr>
          <w:rFonts w:eastAsia="Segoe UI"/>
          <w:color w:val="1F2328"/>
          <w:shd w:val="clear" w:color="auto" w:fill="FFFFFF"/>
        </w:rPr>
        <w:t>Identify the requirements for the project by interacting with the stakeholders, such as bus operators, drivers, and users.</w:t>
      </w:r>
    </w:p>
    <w:p w:rsidR="00843844" w:rsidRPr="00401912" w:rsidRDefault="007960C7">
      <w:pPr>
        <w:pStyle w:val="NormalWeb"/>
        <w:spacing w:before="0" w:beforeAutospacing="0" w:after="240" w:afterAutospacing="0"/>
        <w:ind w:left="240"/>
        <w:rPr>
          <w:rFonts w:eastAsia="Segoe UI"/>
          <w:color w:val="1F2328"/>
          <w:shd w:val="clear" w:color="auto" w:fill="FFFFFF"/>
        </w:rPr>
      </w:pPr>
      <w:r w:rsidRPr="00401912">
        <w:rPr>
          <w:rFonts w:eastAsia="Segoe UI"/>
          <w:color w:val="1F2328"/>
          <w:shd w:val="clear" w:color="auto" w:fill="FFFFFF"/>
        </w:rPr>
        <w:t xml:space="preserve"> </w:t>
      </w:r>
      <w:r w:rsidRPr="00401912">
        <w:rPr>
          <w:rFonts w:eastAsia="Segoe UI"/>
          <w:b/>
          <w:bCs/>
          <w:color w:val="1F2328"/>
          <w:shd w:val="clear" w:color="auto" w:fill="FFFFFF"/>
        </w:rPr>
        <w:t>System design:</w:t>
      </w:r>
      <w:r w:rsidRPr="00401912">
        <w:rPr>
          <w:rFonts w:eastAsia="Segoe UI"/>
          <w:color w:val="1F2328"/>
          <w:shd w:val="clear" w:color="auto" w:fill="FFFFFF"/>
        </w:rPr>
        <w:t xml:space="preserve"> </w:t>
      </w:r>
    </w:p>
    <w:p w:rsidR="00843844" w:rsidRPr="00401912" w:rsidRDefault="007960C7">
      <w:pPr>
        <w:pStyle w:val="NormalWeb"/>
        <w:spacing w:before="0" w:beforeAutospacing="0" w:after="240" w:afterAutospacing="0"/>
        <w:ind w:left="240"/>
        <w:rPr>
          <w:rFonts w:eastAsia="Segoe UI"/>
          <w:color w:val="1F2328"/>
          <w:shd w:val="clear" w:color="auto" w:fill="FFFFFF"/>
        </w:rPr>
      </w:pPr>
      <w:r w:rsidRPr="00401912">
        <w:rPr>
          <w:rFonts w:eastAsia="Segoe UI"/>
          <w:color w:val="1F2328"/>
          <w:shd w:val="clear" w:color="auto" w:fill="FFFFFF"/>
        </w:rPr>
        <w:t xml:space="preserve"> Design the architecture of the system, including the frontend, backend, database, and </w:t>
      </w:r>
      <w:proofErr w:type="spellStart"/>
      <w:r w:rsidRPr="00401912">
        <w:rPr>
          <w:rFonts w:eastAsia="Segoe UI"/>
          <w:color w:val="1F2328"/>
          <w:shd w:val="clear" w:color="auto" w:fill="FFFFFF"/>
        </w:rPr>
        <w:t>geolocation</w:t>
      </w:r>
      <w:proofErr w:type="spellEnd"/>
      <w:r w:rsidRPr="00401912">
        <w:rPr>
          <w:rFonts w:eastAsia="Segoe UI"/>
          <w:color w:val="1F2328"/>
          <w:shd w:val="clear" w:color="auto" w:fill="FFFFFF"/>
        </w:rPr>
        <w:t xml:space="preserve"> API. Database design: Design the database schema, including the tables and relationships needed to store the bus location, routes, and driver information. </w:t>
      </w:r>
    </w:p>
    <w:p w:rsidR="00843844" w:rsidRPr="00401912" w:rsidRDefault="007960C7">
      <w:pPr>
        <w:pStyle w:val="NormalWeb"/>
        <w:spacing w:before="0" w:beforeAutospacing="0" w:after="240" w:afterAutospacing="0"/>
        <w:ind w:left="240"/>
        <w:rPr>
          <w:rFonts w:eastAsia="Segoe UI"/>
          <w:color w:val="1F2328"/>
          <w:shd w:val="clear" w:color="auto" w:fill="FFFFFF"/>
        </w:rPr>
      </w:pPr>
      <w:r w:rsidRPr="00401912">
        <w:rPr>
          <w:rStyle w:val="Strong"/>
          <w:rFonts w:eastAsia="Segoe UI"/>
          <w:color w:val="1F2328"/>
          <w:shd w:val="clear" w:color="auto" w:fill="FFFFFF"/>
        </w:rPr>
        <w:t>Development:</w:t>
      </w:r>
      <w:r w:rsidRPr="00401912">
        <w:rPr>
          <w:rFonts w:eastAsia="Segoe UI"/>
          <w:color w:val="1F2328"/>
          <w:shd w:val="clear" w:color="auto" w:fill="FFFFFF"/>
        </w:rPr>
        <w:t> </w:t>
      </w:r>
    </w:p>
    <w:p w:rsidR="00843844" w:rsidRPr="00401912" w:rsidRDefault="007960C7">
      <w:pPr>
        <w:pStyle w:val="NormalWeb"/>
        <w:spacing w:before="0" w:beforeAutospacing="0" w:after="240" w:afterAutospacing="0"/>
        <w:ind w:left="240"/>
        <w:rPr>
          <w:rFonts w:eastAsia="Segoe UI"/>
          <w:color w:val="1F2328"/>
          <w:shd w:val="clear" w:color="auto" w:fill="FFFFFF"/>
        </w:rPr>
      </w:pPr>
      <w:r w:rsidRPr="00401912">
        <w:rPr>
          <w:rFonts w:eastAsia="Segoe UI"/>
          <w:color w:val="1F2328"/>
          <w:shd w:val="clear" w:color="auto" w:fill="FFFFFF"/>
        </w:rPr>
        <w:t xml:space="preserve">Develop the frontend using JavaScript framework such as </w:t>
      </w:r>
      <w:proofErr w:type="spellStart"/>
      <w:r w:rsidRPr="00401912">
        <w:rPr>
          <w:rFonts w:eastAsia="Segoe UI"/>
          <w:color w:val="1F2328"/>
          <w:shd w:val="clear" w:color="auto" w:fill="FFFFFF"/>
        </w:rPr>
        <w:t>jQuery</w:t>
      </w:r>
      <w:proofErr w:type="spellEnd"/>
      <w:r w:rsidRPr="00401912">
        <w:rPr>
          <w:rFonts w:eastAsia="Segoe UI"/>
          <w:color w:val="1F2328"/>
          <w:shd w:val="clear" w:color="auto" w:fill="FFFFFF"/>
        </w:rPr>
        <w:t xml:space="preserve"> UI (JUI) and the backend using the Larval PHP framework. The XAMPP stack will be used as the local development environment. </w:t>
      </w:r>
    </w:p>
    <w:p w:rsidR="00843844" w:rsidRPr="00401912" w:rsidRDefault="007960C7" w:rsidP="009A048A">
      <w:pPr>
        <w:pStyle w:val="NormalWeb"/>
        <w:numPr>
          <w:ilvl w:val="0"/>
          <w:numId w:val="5"/>
        </w:numPr>
        <w:spacing w:before="0" w:beforeAutospacing="0" w:after="240" w:afterAutospacing="0"/>
        <w:rPr>
          <w:rFonts w:eastAsia="Segoe UI"/>
          <w:color w:val="1F2328"/>
          <w:shd w:val="clear" w:color="auto" w:fill="FFFFFF"/>
        </w:rPr>
      </w:pPr>
      <w:r w:rsidRPr="00401912">
        <w:rPr>
          <w:rStyle w:val="Strong"/>
          <w:rFonts w:eastAsia="Segoe UI"/>
          <w:color w:val="1F2328"/>
          <w:shd w:val="clear" w:color="auto" w:fill="FFFFFF"/>
        </w:rPr>
        <w:t>Integration:</w:t>
      </w:r>
      <w:r w:rsidRPr="00401912">
        <w:rPr>
          <w:rFonts w:eastAsia="Segoe UI"/>
          <w:color w:val="1F2328"/>
          <w:shd w:val="clear" w:color="auto" w:fill="FFFFFF"/>
        </w:rPr>
        <w:t xml:space="preserve"> Integrate the frontend and backend to communicate and fetch data from the database and </w:t>
      </w:r>
      <w:proofErr w:type="spellStart"/>
      <w:r w:rsidRPr="00401912">
        <w:rPr>
          <w:rFonts w:eastAsia="Segoe UI"/>
          <w:color w:val="1F2328"/>
          <w:shd w:val="clear" w:color="auto" w:fill="FFFFFF"/>
        </w:rPr>
        <w:t>geolocation</w:t>
      </w:r>
      <w:proofErr w:type="spellEnd"/>
      <w:r w:rsidRPr="00401912">
        <w:rPr>
          <w:rFonts w:eastAsia="Segoe UI"/>
          <w:color w:val="1F2328"/>
          <w:shd w:val="clear" w:color="auto" w:fill="FFFFFF"/>
        </w:rPr>
        <w:t xml:space="preserve"> API.</w:t>
      </w:r>
    </w:p>
    <w:p w:rsidR="00843844" w:rsidRPr="00401912" w:rsidRDefault="007960C7" w:rsidP="009A048A">
      <w:pPr>
        <w:pStyle w:val="NormalWeb"/>
        <w:numPr>
          <w:ilvl w:val="0"/>
          <w:numId w:val="5"/>
        </w:numPr>
        <w:spacing w:before="0" w:beforeAutospacing="0" w:after="240" w:afterAutospacing="0"/>
        <w:rPr>
          <w:rFonts w:eastAsia="Segoe UI"/>
          <w:color w:val="1F2328"/>
          <w:shd w:val="clear" w:color="auto" w:fill="FFFFFF"/>
        </w:rPr>
      </w:pPr>
      <w:r w:rsidRPr="00401912">
        <w:rPr>
          <w:rStyle w:val="Strong"/>
          <w:rFonts w:eastAsia="Segoe UI"/>
          <w:color w:val="1F2328"/>
          <w:shd w:val="clear" w:color="auto" w:fill="FFFFFF"/>
        </w:rPr>
        <w:t>Testing:</w:t>
      </w:r>
      <w:r w:rsidRPr="00401912">
        <w:rPr>
          <w:rFonts w:eastAsia="Segoe UI"/>
          <w:color w:val="1F2328"/>
          <w:shd w:val="clear" w:color="auto" w:fill="FFFFFF"/>
        </w:rPr>
        <w:t xml:space="preserve"> Test the system to ensure that it meets the requirements and is free of bugs. </w:t>
      </w:r>
    </w:p>
    <w:p w:rsidR="00843844" w:rsidRPr="00401912" w:rsidRDefault="007960C7" w:rsidP="009A048A">
      <w:pPr>
        <w:pStyle w:val="NormalWeb"/>
        <w:numPr>
          <w:ilvl w:val="0"/>
          <w:numId w:val="5"/>
        </w:numPr>
        <w:spacing w:before="0" w:beforeAutospacing="0" w:after="240" w:afterAutospacing="0"/>
        <w:rPr>
          <w:rFonts w:eastAsia="Segoe UI"/>
          <w:color w:val="1F2328"/>
          <w:shd w:val="clear" w:color="auto" w:fill="FFFFFF"/>
        </w:rPr>
      </w:pPr>
      <w:r w:rsidRPr="00401912">
        <w:rPr>
          <w:rFonts w:eastAsia="Segoe UI"/>
          <w:b/>
          <w:bCs/>
          <w:color w:val="1F2328"/>
          <w:shd w:val="clear" w:color="auto" w:fill="FFFFFF"/>
        </w:rPr>
        <w:t>Deployment:</w:t>
      </w:r>
      <w:r w:rsidRPr="00401912">
        <w:rPr>
          <w:rFonts w:eastAsia="Segoe UI"/>
          <w:color w:val="1F2328"/>
          <w:shd w:val="clear" w:color="auto" w:fill="FFFFFF"/>
        </w:rPr>
        <w:t xml:space="preserve">  Deploy the system on </w:t>
      </w:r>
      <w:proofErr w:type="spellStart"/>
      <w:proofErr w:type="gramStart"/>
      <w:r w:rsidRPr="00401912">
        <w:rPr>
          <w:rFonts w:eastAsia="Segoe UI"/>
          <w:color w:val="1F2328"/>
          <w:shd w:val="clear" w:color="auto" w:fill="FFFFFF"/>
        </w:rPr>
        <w:t>a</w:t>
      </w:r>
      <w:proofErr w:type="spellEnd"/>
      <w:proofErr w:type="gramEnd"/>
      <w:r w:rsidRPr="00401912">
        <w:rPr>
          <w:rFonts w:eastAsia="Segoe UI"/>
          <w:color w:val="1F2328"/>
          <w:shd w:val="clear" w:color="auto" w:fill="FFFFFF"/>
        </w:rPr>
        <w:t xml:space="preserve"> Apache server, and make it accessible to the users. </w:t>
      </w:r>
    </w:p>
    <w:p w:rsidR="00843844" w:rsidRPr="00401912" w:rsidRDefault="007960C7" w:rsidP="009A048A">
      <w:pPr>
        <w:pStyle w:val="NormalWeb"/>
        <w:numPr>
          <w:ilvl w:val="0"/>
          <w:numId w:val="5"/>
        </w:numPr>
        <w:spacing w:before="0" w:beforeAutospacing="0" w:after="240" w:afterAutospacing="0"/>
        <w:rPr>
          <w:rFonts w:eastAsia="Segoe UI"/>
          <w:color w:val="1F2328"/>
          <w:shd w:val="clear" w:color="auto" w:fill="FFFFFF"/>
        </w:rPr>
      </w:pPr>
      <w:r w:rsidRPr="00401912">
        <w:rPr>
          <w:rStyle w:val="Strong"/>
          <w:rFonts w:eastAsia="Segoe UI"/>
          <w:color w:val="1F2328"/>
          <w:shd w:val="clear" w:color="auto" w:fill="FFFFFF"/>
        </w:rPr>
        <w:lastRenderedPageBreak/>
        <w:t>Maintenance:</w:t>
      </w:r>
      <w:r w:rsidRPr="00401912">
        <w:rPr>
          <w:rFonts w:eastAsia="Segoe UI"/>
          <w:color w:val="1F2328"/>
          <w:shd w:val="clear" w:color="auto" w:fill="FFFFFF"/>
        </w:rPr>
        <w:t> Monitor the system and provide maintenance and support as needed. </w:t>
      </w:r>
    </w:p>
    <w:p w:rsidR="00843844" w:rsidRPr="00401912" w:rsidRDefault="007960C7" w:rsidP="009A048A">
      <w:pPr>
        <w:pStyle w:val="NormalWeb"/>
        <w:numPr>
          <w:ilvl w:val="0"/>
          <w:numId w:val="5"/>
        </w:numPr>
        <w:spacing w:before="0" w:beforeAutospacing="0" w:after="240" w:afterAutospacing="0"/>
      </w:pPr>
      <w:r w:rsidRPr="00401912">
        <w:rPr>
          <w:rStyle w:val="Strong"/>
          <w:rFonts w:eastAsia="Segoe UI"/>
          <w:color w:val="1F2328"/>
          <w:shd w:val="clear" w:color="auto" w:fill="FFFFFF"/>
        </w:rPr>
        <w:t>Improvement:</w:t>
      </w:r>
      <w:r w:rsidRPr="00401912">
        <w:rPr>
          <w:rFonts w:eastAsia="Segoe UI"/>
          <w:color w:val="1F2328"/>
          <w:shd w:val="clear" w:color="auto" w:fill="FFFFFF"/>
        </w:rPr>
        <w:t> Continuously gather feedback and improve the system accordingly.</w:t>
      </w:r>
    </w:p>
    <w:p w:rsidR="00843844" w:rsidRPr="00401912" w:rsidRDefault="007960C7" w:rsidP="009A048A">
      <w:pPr>
        <w:pStyle w:val="NormalWeb"/>
        <w:numPr>
          <w:ilvl w:val="0"/>
          <w:numId w:val="5"/>
        </w:numPr>
        <w:spacing w:before="0" w:beforeAutospacing="0" w:after="240" w:afterAutospacing="0"/>
      </w:pPr>
      <w:r w:rsidRPr="00401912">
        <w:rPr>
          <w:rStyle w:val="Strong"/>
          <w:rFonts w:eastAsia="Segoe UI"/>
          <w:color w:val="1F2328"/>
          <w:shd w:val="clear" w:color="auto" w:fill="FFFFFF"/>
        </w:rPr>
        <w:t>Architecture:</w:t>
      </w:r>
      <w:r w:rsidRPr="00401912">
        <w:rPr>
          <w:rFonts w:eastAsia="Segoe UI"/>
          <w:color w:val="1F2328"/>
          <w:shd w:val="clear" w:color="auto" w:fill="FFFFFF"/>
        </w:rPr>
        <w:t> The architecture of the project would likely involve the following components:</w:t>
      </w:r>
    </w:p>
    <w:p w:rsidR="00843844" w:rsidRPr="00401912" w:rsidRDefault="007960C7" w:rsidP="009A048A">
      <w:pPr>
        <w:pStyle w:val="NormalWeb"/>
        <w:numPr>
          <w:ilvl w:val="0"/>
          <w:numId w:val="5"/>
        </w:numPr>
        <w:spacing w:before="0" w:beforeAutospacing="0" w:after="240" w:afterAutospacing="0"/>
        <w:rPr>
          <w:rFonts w:eastAsia="Segoe UI"/>
          <w:color w:val="1F2328"/>
          <w:shd w:val="clear" w:color="auto" w:fill="FFFFFF"/>
        </w:rPr>
      </w:pPr>
      <w:r w:rsidRPr="00401912">
        <w:rPr>
          <w:rFonts w:eastAsia="Segoe UI"/>
          <w:b/>
          <w:bCs/>
          <w:color w:val="1F2328"/>
          <w:shd w:val="clear" w:color="auto" w:fill="FFFFFF"/>
        </w:rPr>
        <w:t>Frontend:</w:t>
      </w:r>
      <w:r w:rsidRPr="00401912">
        <w:rPr>
          <w:rFonts w:eastAsia="Segoe UI"/>
          <w:color w:val="1F2328"/>
          <w:shd w:val="clear" w:color="auto" w:fill="FFFFFF"/>
        </w:rPr>
        <w:t xml:space="preserve">  A web interface built using HTML, CSS</w:t>
      </w:r>
      <w:proofErr w:type="gramStart"/>
      <w:r w:rsidRPr="00401912">
        <w:rPr>
          <w:rFonts w:eastAsia="Segoe UI"/>
          <w:color w:val="1F2328"/>
          <w:shd w:val="clear" w:color="auto" w:fill="FFFFFF"/>
        </w:rPr>
        <w:t>,JS</w:t>
      </w:r>
      <w:proofErr w:type="gramEnd"/>
      <w:r w:rsidRPr="00401912">
        <w:rPr>
          <w:rFonts w:eastAsia="Segoe UI"/>
          <w:color w:val="1F2328"/>
          <w:shd w:val="clear" w:color="auto" w:fill="FFFFFF"/>
        </w:rPr>
        <w:t xml:space="preserve"> and blade engine of in </w:t>
      </w:r>
      <w:proofErr w:type="spellStart"/>
      <w:r w:rsidRPr="00401912">
        <w:rPr>
          <w:rFonts w:eastAsia="Segoe UI"/>
          <w:color w:val="1F2328"/>
          <w:shd w:val="clear" w:color="auto" w:fill="FFFFFF"/>
        </w:rPr>
        <w:t>Laravel</w:t>
      </w:r>
      <w:proofErr w:type="spellEnd"/>
      <w:r w:rsidRPr="00401912">
        <w:rPr>
          <w:rFonts w:eastAsia="Segoe UI"/>
          <w:color w:val="1F2328"/>
          <w:shd w:val="clear" w:color="auto" w:fill="FFFFFF"/>
        </w:rPr>
        <w:t xml:space="preserve"> to display the bus location, routes, and driver information to the users. The frontend will also have an admin section, where the administrator can manage the bus routes, driver information, and live tracking details. </w:t>
      </w:r>
    </w:p>
    <w:p w:rsidR="00843844" w:rsidRPr="00401912" w:rsidRDefault="007960C7" w:rsidP="009A048A">
      <w:pPr>
        <w:pStyle w:val="NormalWeb"/>
        <w:numPr>
          <w:ilvl w:val="0"/>
          <w:numId w:val="5"/>
        </w:numPr>
        <w:spacing w:before="0" w:beforeAutospacing="0" w:after="240" w:afterAutospacing="0"/>
        <w:rPr>
          <w:rFonts w:eastAsia="Segoe UI"/>
          <w:color w:val="1F2328"/>
          <w:shd w:val="clear" w:color="auto" w:fill="FFFFFF"/>
        </w:rPr>
      </w:pPr>
      <w:r w:rsidRPr="00401912">
        <w:rPr>
          <w:rFonts w:eastAsia="Segoe UI"/>
          <w:b/>
          <w:bCs/>
          <w:color w:val="1F2328"/>
          <w:shd w:val="clear" w:color="auto" w:fill="FFFFFF"/>
        </w:rPr>
        <w:t xml:space="preserve">Backend: </w:t>
      </w:r>
      <w:r w:rsidRPr="00401912">
        <w:rPr>
          <w:rFonts w:eastAsia="Segoe UI"/>
          <w:color w:val="1F2328"/>
          <w:shd w:val="clear" w:color="auto" w:fill="FFFFFF"/>
        </w:rPr>
        <w:t xml:space="preserve">A server-side application built using the Larval PHP framework to handle the data communication between the frontend and the </w:t>
      </w:r>
      <w:proofErr w:type="spellStart"/>
      <w:r w:rsidRPr="00401912">
        <w:rPr>
          <w:rFonts w:eastAsia="Segoe UI"/>
          <w:color w:val="1F2328"/>
          <w:shd w:val="clear" w:color="auto" w:fill="FFFFFF"/>
        </w:rPr>
        <w:t>geolocation</w:t>
      </w:r>
      <w:proofErr w:type="spellEnd"/>
      <w:r w:rsidRPr="00401912">
        <w:rPr>
          <w:rFonts w:eastAsia="Segoe UI"/>
          <w:color w:val="1F2328"/>
          <w:shd w:val="clear" w:color="auto" w:fill="FFFFFF"/>
        </w:rPr>
        <w:t xml:space="preserve"> API. The Larval application will run on the Apache web server, which is included in the XAMPP stack. </w:t>
      </w:r>
    </w:p>
    <w:p w:rsidR="00843844" w:rsidRPr="00401912" w:rsidRDefault="007960C7" w:rsidP="009A048A">
      <w:pPr>
        <w:pStyle w:val="NormalWeb"/>
        <w:numPr>
          <w:ilvl w:val="0"/>
          <w:numId w:val="5"/>
        </w:numPr>
        <w:spacing w:before="0" w:beforeAutospacing="0" w:after="240" w:afterAutospacing="0"/>
        <w:rPr>
          <w:rFonts w:eastAsia="Segoe UI"/>
          <w:color w:val="1F2328"/>
          <w:shd w:val="clear" w:color="auto" w:fill="FFFFFF"/>
        </w:rPr>
      </w:pPr>
      <w:r w:rsidRPr="00401912">
        <w:rPr>
          <w:rFonts w:eastAsia="Segoe UI"/>
          <w:b/>
          <w:bCs/>
          <w:color w:val="1F2328"/>
          <w:shd w:val="clear" w:color="auto" w:fill="FFFFFF"/>
        </w:rPr>
        <w:t>Database:</w:t>
      </w:r>
      <w:r w:rsidRPr="00401912">
        <w:rPr>
          <w:rFonts w:eastAsia="Segoe UI"/>
          <w:color w:val="1F2328"/>
          <w:shd w:val="clear" w:color="auto" w:fill="FFFFFF"/>
        </w:rPr>
        <w:t xml:space="preserve">  A database (e.g. MySQL) to store bus location, routes, and driver information. The database will be running on the MySQL server, which is also included in the XAMPP stack. </w:t>
      </w:r>
    </w:p>
    <w:p w:rsidR="00843844" w:rsidRPr="00401912" w:rsidRDefault="007960C7" w:rsidP="009A048A">
      <w:pPr>
        <w:pStyle w:val="NormalWeb"/>
        <w:numPr>
          <w:ilvl w:val="0"/>
          <w:numId w:val="5"/>
        </w:numPr>
        <w:spacing w:before="0" w:beforeAutospacing="0" w:after="240" w:afterAutospacing="0"/>
        <w:rPr>
          <w:rFonts w:eastAsia="Segoe UI"/>
          <w:color w:val="1F2328"/>
          <w:shd w:val="clear" w:color="auto" w:fill="FFFFFF"/>
        </w:rPr>
      </w:pPr>
      <w:proofErr w:type="spellStart"/>
      <w:r w:rsidRPr="00401912">
        <w:rPr>
          <w:rStyle w:val="Strong"/>
          <w:rFonts w:eastAsia="Segoe UI"/>
          <w:color w:val="1F2328"/>
          <w:shd w:val="clear" w:color="auto" w:fill="FFFFFF"/>
        </w:rPr>
        <w:t>Geolocation</w:t>
      </w:r>
      <w:proofErr w:type="spellEnd"/>
      <w:r w:rsidRPr="00401912">
        <w:rPr>
          <w:rStyle w:val="Strong"/>
          <w:rFonts w:eastAsia="Segoe UI"/>
          <w:color w:val="1F2328"/>
          <w:shd w:val="clear" w:color="auto" w:fill="FFFFFF"/>
        </w:rPr>
        <w:t xml:space="preserve"> API:</w:t>
      </w:r>
      <w:r w:rsidRPr="00401912">
        <w:rPr>
          <w:rFonts w:eastAsia="Segoe UI"/>
          <w:color w:val="1F2328"/>
          <w:shd w:val="clear" w:color="auto" w:fill="FFFFFF"/>
        </w:rPr>
        <w:t> An API used to retrieve real-time location data of the buses. This data is then used to update the bus locations on the map displayed on the frontend. </w:t>
      </w:r>
    </w:p>
    <w:p w:rsidR="00843844" w:rsidRPr="00401912" w:rsidRDefault="007960C7" w:rsidP="009A048A">
      <w:pPr>
        <w:pStyle w:val="NormalWeb"/>
        <w:numPr>
          <w:ilvl w:val="0"/>
          <w:numId w:val="5"/>
        </w:numPr>
        <w:spacing w:before="0" w:beforeAutospacing="0" w:after="240" w:afterAutospacing="0"/>
        <w:rPr>
          <w:rFonts w:eastAsia="Segoe UI"/>
          <w:color w:val="1F2328"/>
          <w:shd w:val="clear" w:color="auto" w:fill="FFFFFF"/>
        </w:rPr>
      </w:pPr>
      <w:r w:rsidRPr="00401912">
        <w:rPr>
          <w:rStyle w:val="Strong"/>
          <w:rFonts w:eastAsia="Segoe UI"/>
          <w:color w:val="1F2328"/>
          <w:shd w:val="clear" w:color="auto" w:fill="FFFFFF"/>
        </w:rPr>
        <w:t>Google map API:</w:t>
      </w:r>
      <w:r w:rsidRPr="00401912">
        <w:rPr>
          <w:rFonts w:eastAsia="Segoe UI"/>
          <w:color w:val="1F2328"/>
          <w:shd w:val="clear" w:color="auto" w:fill="FFFFFF"/>
        </w:rPr>
        <w:t> The Google Maps API is one of those clever bits of Google technology that helps you take the power of Google Maps and put it directly on your own site. It lets you add relevant content that is useful to your visitors and customize the look and feel of the map to fit with the style of your site.</w:t>
      </w:r>
    </w:p>
    <w:p w:rsidR="00843844" w:rsidRPr="00401912" w:rsidRDefault="007960C7">
      <w:pPr>
        <w:pStyle w:val="NormalWeb"/>
        <w:spacing w:before="0" w:beforeAutospacing="0" w:after="240" w:afterAutospacing="0"/>
        <w:ind w:left="240"/>
        <w:rPr>
          <w:rFonts w:eastAsia="Segoe UI"/>
          <w:color w:val="1F2328"/>
          <w:shd w:val="clear" w:color="auto" w:fill="FFFFFF"/>
        </w:rPr>
      </w:pPr>
      <w:r w:rsidRPr="00401912">
        <w:rPr>
          <w:rStyle w:val="Strong"/>
          <w:rFonts w:eastAsia="Segoe UI"/>
          <w:color w:val="1F2328"/>
          <w:shd w:val="clear" w:color="auto" w:fill="FFFFFF"/>
        </w:rPr>
        <w:t>Software Development Process:</w:t>
      </w:r>
      <w:r w:rsidRPr="00401912">
        <w:rPr>
          <w:rFonts w:eastAsia="Segoe UI"/>
          <w:color w:val="1F2328"/>
          <w:shd w:val="clear" w:color="auto" w:fill="FFFFFF"/>
        </w:rPr>
        <w:t> </w:t>
      </w:r>
    </w:p>
    <w:p w:rsidR="00843844" w:rsidRPr="00401912" w:rsidRDefault="007960C7">
      <w:pPr>
        <w:pStyle w:val="NormalWeb"/>
        <w:spacing w:before="0" w:beforeAutospacing="0" w:after="240" w:afterAutospacing="0"/>
        <w:ind w:left="240"/>
        <w:rPr>
          <w:rFonts w:eastAsia="Segoe UI"/>
          <w:color w:val="1F2328"/>
          <w:shd w:val="clear" w:color="auto" w:fill="FFFFFF"/>
        </w:rPr>
      </w:pPr>
      <w:r w:rsidRPr="00401912">
        <w:rPr>
          <w:rFonts w:eastAsia="Segoe UI"/>
          <w:color w:val="1F2328"/>
          <w:shd w:val="clear" w:color="auto" w:fill="FFFFFF"/>
        </w:rPr>
        <w:t>The project will undertake the modified waterfall model because there is a well-defined set of requirements. As the Client has very specific needs for the system which will not likely change in a short timeframe, and given that this is a production system (not a research project), the modified waterfall model should be better suited and gives the </w:t>
      </w:r>
    </w:p>
    <w:p w:rsidR="00843844" w:rsidRPr="00401912" w:rsidRDefault="00401912" w:rsidP="00401912">
      <w:pPr>
        <w:pStyle w:val="NormalWeb"/>
        <w:spacing w:before="0" w:beforeAutospacing="0" w:after="240" w:afterAutospacing="0"/>
        <w:rPr>
          <w:rFonts w:eastAsia="Segoe UI"/>
          <w:color w:val="1F2328"/>
          <w:sz w:val="30"/>
          <w:szCs w:val="30"/>
          <w:shd w:val="clear" w:color="auto" w:fill="FFFFFF"/>
        </w:rPr>
      </w:pPr>
      <w:proofErr w:type="gramStart"/>
      <w:r w:rsidRPr="00401912">
        <w:rPr>
          <w:rStyle w:val="Strong"/>
          <w:rFonts w:eastAsia="Segoe UI"/>
          <w:color w:val="1F2328"/>
          <w:sz w:val="30"/>
          <w:szCs w:val="30"/>
          <w:shd w:val="clear" w:color="auto" w:fill="FFFFFF"/>
        </w:rPr>
        <w:t>5.</w:t>
      </w:r>
      <w:r w:rsidR="007960C7" w:rsidRPr="00401912">
        <w:rPr>
          <w:rStyle w:val="Strong"/>
          <w:rFonts w:eastAsia="Segoe UI"/>
          <w:color w:val="1F2328"/>
          <w:sz w:val="30"/>
          <w:szCs w:val="30"/>
          <w:shd w:val="clear" w:color="auto" w:fill="FFFFFF"/>
        </w:rPr>
        <w:t>Software</w:t>
      </w:r>
      <w:proofErr w:type="gramEnd"/>
      <w:r w:rsidRPr="00401912">
        <w:rPr>
          <w:rStyle w:val="Strong"/>
          <w:rFonts w:eastAsia="Segoe UI"/>
          <w:color w:val="1F2328"/>
          <w:sz w:val="30"/>
          <w:szCs w:val="30"/>
          <w:shd w:val="clear" w:color="auto" w:fill="FFFFFF"/>
        </w:rPr>
        <w:t>/</w:t>
      </w:r>
      <w:r w:rsidR="007960C7" w:rsidRPr="00401912">
        <w:rPr>
          <w:rStyle w:val="Strong"/>
          <w:rFonts w:eastAsia="Segoe UI"/>
          <w:color w:val="1F2328"/>
          <w:sz w:val="30"/>
          <w:szCs w:val="30"/>
          <w:shd w:val="clear" w:color="auto" w:fill="FFFFFF"/>
        </w:rPr>
        <w:t xml:space="preserve"> Tools:</w:t>
      </w:r>
      <w:r w:rsidR="007960C7" w:rsidRPr="00401912">
        <w:rPr>
          <w:rFonts w:eastAsia="Segoe UI"/>
          <w:color w:val="1F2328"/>
          <w:sz w:val="30"/>
          <w:szCs w:val="30"/>
          <w:shd w:val="clear" w:color="auto" w:fill="FFFFFF"/>
        </w:rPr>
        <w:t> </w:t>
      </w:r>
    </w:p>
    <w:p w:rsidR="009A048A" w:rsidRPr="00401912" w:rsidRDefault="007960C7" w:rsidP="009A048A">
      <w:pPr>
        <w:pStyle w:val="NormalWeb"/>
        <w:numPr>
          <w:ilvl w:val="0"/>
          <w:numId w:val="8"/>
        </w:numPr>
        <w:spacing w:before="0" w:beforeAutospacing="0" w:after="240" w:afterAutospacing="0"/>
        <w:rPr>
          <w:rFonts w:eastAsia="Segoe UI"/>
          <w:color w:val="1F2328"/>
          <w:shd w:val="clear" w:color="auto" w:fill="FFFFFF"/>
        </w:rPr>
      </w:pPr>
      <w:r w:rsidRPr="00401912">
        <w:rPr>
          <w:rFonts w:eastAsia="Segoe UI"/>
          <w:color w:val="1F2328"/>
          <w:shd w:val="clear" w:color="auto" w:fill="FFFFFF"/>
        </w:rPr>
        <w:t xml:space="preserve">HTML </w:t>
      </w:r>
    </w:p>
    <w:p w:rsidR="009A048A" w:rsidRPr="00401912" w:rsidRDefault="007960C7" w:rsidP="009A048A">
      <w:pPr>
        <w:pStyle w:val="NormalWeb"/>
        <w:numPr>
          <w:ilvl w:val="0"/>
          <w:numId w:val="8"/>
        </w:numPr>
        <w:spacing w:before="0" w:beforeAutospacing="0" w:after="240" w:afterAutospacing="0"/>
        <w:rPr>
          <w:rFonts w:eastAsia="Segoe UI"/>
          <w:color w:val="1F2328"/>
          <w:shd w:val="clear" w:color="auto" w:fill="FFFFFF"/>
        </w:rPr>
      </w:pPr>
      <w:r w:rsidRPr="00401912">
        <w:rPr>
          <w:rFonts w:eastAsia="Segoe UI"/>
          <w:color w:val="1F2328"/>
          <w:shd w:val="clear" w:color="auto" w:fill="FFFFFF"/>
        </w:rPr>
        <w:t>CSS</w:t>
      </w:r>
    </w:p>
    <w:p w:rsidR="009A048A" w:rsidRPr="00401912" w:rsidRDefault="007960C7" w:rsidP="009A048A">
      <w:pPr>
        <w:pStyle w:val="NormalWeb"/>
        <w:numPr>
          <w:ilvl w:val="0"/>
          <w:numId w:val="8"/>
        </w:numPr>
        <w:spacing w:before="0" w:beforeAutospacing="0" w:after="240" w:afterAutospacing="0"/>
        <w:rPr>
          <w:rFonts w:eastAsia="Segoe UI"/>
          <w:color w:val="1F2328"/>
          <w:shd w:val="clear" w:color="auto" w:fill="FFFFFF"/>
        </w:rPr>
      </w:pPr>
      <w:r w:rsidRPr="00401912">
        <w:rPr>
          <w:rFonts w:eastAsia="Segoe UI"/>
          <w:color w:val="1F2328"/>
          <w:shd w:val="clear" w:color="auto" w:fill="FFFFFF"/>
        </w:rPr>
        <w:t>PHP</w:t>
      </w:r>
    </w:p>
    <w:p w:rsidR="009A048A" w:rsidRPr="00401912" w:rsidRDefault="007960C7" w:rsidP="009A048A">
      <w:pPr>
        <w:pStyle w:val="NormalWeb"/>
        <w:numPr>
          <w:ilvl w:val="0"/>
          <w:numId w:val="8"/>
        </w:numPr>
        <w:spacing w:before="0" w:beforeAutospacing="0" w:after="240" w:afterAutospacing="0"/>
        <w:rPr>
          <w:rFonts w:eastAsia="Segoe UI"/>
          <w:color w:val="1F2328"/>
          <w:shd w:val="clear" w:color="auto" w:fill="FFFFFF"/>
        </w:rPr>
      </w:pPr>
      <w:proofErr w:type="spellStart"/>
      <w:r w:rsidRPr="00401912">
        <w:rPr>
          <w:rFonts w:eastAsia="Segoe UI"/>
          <w:color w:val="1F2328"/>
          <w:shd w:val="clear" w:color="auto" w:fill="FFFFFF"/>
        </w:rPr>
        <w:t>Geolocation</w:t>
      </w:r>
      <w:proofErr w:type="spellEnd"/>
      <w:r w:rsidRPr="00401912">
        <w:rPr>
          <w:rFonts w:eastAsia="Segoe UI"/>
          <w:color w:val="1F2328"/>
          <w:shd w:val="clear" w:color="auto" w:fill="FFFFFF"/>
        </w:rPr>
        <w:t xml:space="preserve"> API </w:t>
      </w:r>
    </w:p>
    <w:p w:rsidR="009A048A" w:rsidRPr="00401912" w:rsidRDefault="007960C7" w:rsidP="009A048A">
      <w:pPr>
        <w:pStyle w:val="NormalWeb"/>
        <w:numPr>
          <w:ilvl w:val="0"/>
          <w:numId w:val="8"/>
        </w:numPr>
        <w:spacing w:before="0" w:beforeAutospacing="0" w:after="240" w:afterAutospacing="0"/>
        <w:rPr>
          <w:rFonts w:eastAsia="Segoe UI"/>
          <w:color w:val="1F2328"/>
          <w:shd w:val="clear" w:color="auto" w:fill="FFFFFF"/>
        </w:rPr>
      </w:pPr>
      <w:r w:rsidRPr="00401912">
        <w:rPr>
          <w:rFonts w:eastAsia="Segoe UI"/>
          <w:color w:val="1F2328"/>
          <w:shd w:val="clear" w:color="auto" w:fill="FFFFFF"/>
        </w:rPr>
        <w:t>Google map API</w:t>
      </w:r>
    </w:p>
    <w:p w:rsidR="00843844" w:rsidRDefault="007960C7" w:rsidP="009A048A">
      <w:pPr>
        <w:pStyle w:val="NormalWeb"/>
        <w:numPr>
          <w:ilvl w:val="0"/>
          <w:numId w:val="8"/>
        </w:numPr>
        <w:spacing w:before="0" w:beforeAutospacing="0" w:after="240" w:afterAutospacing="0"/>
        <w:rPr>
          <w:rFonts w:eastAsia="Segoe UI"/>
          <w:color w:val="1F2328"/>
          <w:shd w:val="clear" w:color="auto" w:fill="FFFFFF"/>
        </w:rPr>
      </w:pPr>
      <w:r w:rsidRPr="00401912">
        <w:rPr>
          <w:rFonts w:eastAsia="Segoe UI"/>
          <w:color w:val="1F2328"/>
          <w:shd w:val="clear" w:color="auto" w:fill="FFFFFF"/>
        </w:rPr>
        <w:t>JavaScript</w:t>
      </w:r>
    </w:p>
    <w:p w:rsidR="00F16BD8" w:rsidRDefault="00F16BD8" w:rsidP="00F16BD8">
      <w:pPr>
        <w:pStyle w:val="NormalWeb"/>
        <w:spacing w:before="0" w:beforeAutospacing="0" w:after="240" w:afterAutospacing="0"/>
        <w:rPr>
          <w:rFonts w:eastAsia="Segoe UI"/>
          <w:color w:val="1F2328"/>
          <w:shd w:val="clear" w:color="auto" w:fill="FFFFFF"/>
        </w:rPr>
      </w:pPr>
      <w:bookmarkStart w:id="2" w:name="_Toc151069833"/>
    </w:p>
    <w:p w:rsidR="009E2E25" w:rsidRPr="00F16BD8" w:rsidRDefault="00F16BD8" w:rsidP="00F16BD8">
      <w:pPr>
        <w:pStyle w:val="NormalWeb"/>
        <w:spacing w:before="0" w:beforeAutospacing="0" w:after="240" w:afterAutospacing="0"/>
        <w:rPr>
          <w:rFonts w:eastAsia="Segoe UI"/>
          <w:b/>
          <w:color w:val="1F2328"/>
          <w:sz w:val="28"/>
          <w:szCs w:val="28"/>
          <w:shd w:val="clear" w:color="auto" w:fill="FFFFFF"/>
        </w:rPr>
      </w:pPr>
      <w:r w:rsidRPr="00F16BD8">
        <w:rPr>
          <w:b/>
          <w:bCs/>
          <w:noProof/>
          <w:sz w:val="28"/>
          <w:szCs w:val="28"/>
        </w:rPr>
        <mc:AlternateContent>
          <mc:Choice Requires="wps">
            <w:drawing>
              <wp:anchor distT="0" distB="0" distL="114300" distR="114300" simplePos="0" relativeHeight="251674624" behindDoc="0" locked="0" layoutInCell="1" allowOverlap="1" wp14:anchorId="03613DBC" wp14:editId="4489FC1C">
                <wp:simplePos x="0" y="0"/>
                <wp:positionH relativeFrom="column">
                  <wp:posOffset>2512695</wp:posOffset>
                </wp:positionH>
                <wp:positionV relativeFrom="paragraph">
                  <wp:posOffset>-119212</wp:posOffset>
                </wp:positionV>
                <wp:extent cx="1063625" cy="755650"/>
                <wp:effectExtent l="0" t="0" r="22225" b="25400"/>
                <wp:wrapNone/>
                <wp:docPr id="1640640376" name="Oval 30"/>
                <wp:cNvGraphicFramePr/>
                <a:graphic xmlns:a="http://schemas.openxmlformats.org/drawingml/2006/main">
                  <a:graphicData uri="http://schemas.microsoft.com/office/word/2010/wordprocessingShape">
                    <wps:wsp>
                      <wps:cNvSpPr/>
                      <wps:spPr>
                        <a:xfrm>
                          <a:off x="0" y="0"/>
                          <a:ext cx="1063625" cy="75565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30" o:spid="_x0000_s1026" style="position:absolute;margin-left:197.85pt;margin-top:-9.4pt;width:83.75pt;height:59.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" fillcolor="white [3201]" strokecolor="black [3200]" strokeweight="1pt">
                <v:stroke joinstyle="miter"/>
              </v:oval>
            </w:pict>
          </mc:Fallback>
        </mc:AlternateContent>
      </w:r>
      <w:bookmarkEnd w:id="2"/>
      <w:r w:rsidRPr="00F16BD8">
        <w:rPr>
          <w:rFonts w:eastAsia="Segoe UI"/>
          <w:b/>
          <w:color w:val="1F2328"/>
          <w:sz w:val="28"/>
          <w:szCs w:val="28"/>
          <w:shd w:val="clear" w:color="auto" w:fill="FFFFFF"/>
        </w:rPr>
        <w:t>6. Flowchart</w:t>
      </w:r>
      <w:r w:rsidR="009E2E25" w:rsidRPr="00F16BD8">
        <w:rPr>
          <w:b/>
          <w:noProof/>
          <w:sz w:val="28"/>
          <w:szCs w:val="28"/>
        </w:rPr>
        <mc:AlternateContent>
          <mc:Choice Requires="wps">
            <w:drawing>
              <wp:anchor distT="0" distB="0" distL="114300" distR="114300" simplePos="0" relativeHeight="251679744" behindDoc="0" locked="0" layoutInCell="1" allowOverlap="1" wp14:anchorId="7C999B74" wp14:editId="2BEDB6D0">
                <wp:simplePos x="0" y="0"/>
                <wp:positionH relativeFrom="column">
                  <wp:posOffset>2788680</wp:posOffset>
                </wp:positionH>
                <wp:positionV relativeFrom="paragraph">
                  <wp:posOffset>99227</wp:posOffset>
                </wp:positionV>
                <wp:extent cx="632460" cy="386324"/>
                <wp:effectExtent l="0" t="0" r="0" b="0"/>
                <wp:wrapNone/>
                <wp:docPr id="1842473694" name="Text Box 39"/>
                <wp:cNvGraphicFramePr/>
                <a:graphic xmlns:a="http://schemas.openxmlformats.org/drawingml/2006/main">
                  <a:graphicData uri="http://schemas.microsoft.com/office/word/2010/wordprocessingShape">
                    <wps:wsp>
                      <wps:cNvSpPr txBox="1"/>
                      <wps:spPr>
                        <a:xfrm>
                          <a:off x="0" y="0"/>
                          <a:ext cx="632460" cy="386324"/>
                        </a:xfrm>
                        <a:prstGeom prst="rect">
                          <a:avLst/>
                        </a:prstGeom>
                        <a:solidFill>
                          <a:schemeClr val="lt1"/>
                        </a:solidFill>
                        <a:ln w="6350">
                          <a:noFill/>
                        </a:ln>
                      </wps:spPr>
                      <wps:txbx>
                        <w:txbxContent>
                          <w:p w:rsidR="009E2E25" w:rsidRPr="007B761C" w:rsidRDefault="009E2E25" w:rsidP="009E2E25">
                            <w:pPr>
                              <w:rPr>
                                <w:b/>
                                <w:bCs/>
                                <w:sz w:val="24"/>
                                <w:szCs w:val="24"/>
                              </w:rPr>
                            </w:pPr>
                            <w:r>
                              <w:t xml:space="preserve">  </w:t>
                            </w:r>
                            <w:r w:rsidRPr="007B761C">
                              <w:rPr>
                                <w:b/>
                                <w:bCs/>
                                <w:sz w:val="24"/>
                                <w:szCs w:val="24"/>
                              </w:rPr>
                              <w:t>Start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9" o:spid="_x0000_s1026" type="#_x0000_t202" style="position:absolute;margin-left:219.6pt;margin-top:7.8pt;width:49.8pt;height:30.4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" fillcolor="white [3201]" stroked="f" strokeweight=".5pt">
                <v:textbox>
                  <w:txbxContent>
                    <w:p w:rsidR="009E2E25" w:rsidRPr="007B761C" w:rsidRDefault="009E2E25" w:rsidP="009E2E25">
                      <w:pPr>
                        <w:rPr>
                          <w:b/>
                          <w:bCs/>
                          <w:sz w:val="24"/>
                          <w:szCs w:val="24"/>
                        </w:rPr>
                      </w:pPr>
                      <w:r>
                        <w:t xml:space="preserve">  </w:t>
                      </w:r>
                      <w:r w:rsidRPr="007B761C">
                        <w:rPr>
                          <w:b/>
                          <w:bCs/>
                          <w:sz w:val="24"/>
                          <w:szCs w:val="24"/>
                        </w:rPr>
                        <w:t>Start</w:t>
                      </w:r>
                    </w:p>
                  </w:txbxContent>
                </v:textbox>
              </v:shape>
            </w:pict>
          </mc:Fallback>
        </mc:AlternateContent>
      </w:r>
      <w:r>
        <w:rPr>
          <w:rFonts w:eastAsia="Segoe UI"/>
          <w:b/>
          <w:color w:val="1F2328"/>
          <w:sz w:val="28"/>
          <w:szCs w:val="28"/>
          <w:shd w:val="clear" w:color="auto" w:fill="FFFFFF"/>
        </w:rPr>
        <w:t>:</w:t>
      </w:r>
    </w:p>
    <w:p w:rsidR="009E2E25" w:rsidRPr="00E4724C" w:rsidRDefault="009E2E25" w:rsidP="009E2E25"/>
    <w:p w:rsidR="009E2E25" w:rsidRPr="00E4724C" w:rsidRDefault="00E6598C" w:rsidP="009E2E25">
      <w:r w:rsidRPr="00E4724C">
        <w:rPr>
          <w:noProof/>
        </w:rPr>
        <mc:AlternateContent>
          <mc:Choice Requires="wps">
            <w:drawing>
              <wp:anchor distT="0" distB="0" distL="114300" distR="114300" simplePos="0" relativeHeight="251683840" behindDoc="0" locked="0" layoutInCell="1" allowOverlap="1" wp14:anchorId="598B2533" wp14:editId="4A1EF4FC">
                <wp:simplePos x="0" y="0"/>
                <wp:positionH relativeFrom="column">
                  <wp:posOffset>3087370</wp:posOffset>
                </wp:positionH>
                <wp:positionV relativeFrom="paragraph">
                  <wp:posOffset>1270</wp:posOffset>
                </wp:positionV>
                <wp:extent cx="0" cy="240665"/>
                <wp:effectExtent l="76200" t="0" r="57150" b="64135"/>
                <wp:wrapNone/>
                <wp:docPr id="688132469" name="Straight Arrow Connector 50"/>
                <wp:cNvGraphicFramePr/>
                <a:graphic xmlns:a="http://schemas.openxmlformats.org/drawingml/2006/main">
                  <a:graphicData uri="http://schemas.microsoft.com/office/word/2010/wordprocessingShape">
                    <wps:wsp>
                      <wps:cNvCnPr/>
                      <wps:spPr>
                        <a:xfrm>
                          <a:off x="0" y="0"/>
                          <a:ext cx="0" cy="24066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50" o:spid="_x0000_s1026" type="#_x0000_t32" style="position:absolute;margin-left:243.1pt;margin-top:.1pt;width:0;height:18.9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" strokecolor="black [3200]" strokeweight=".5pt">
                <v:stroke endarrow="block" joinstyle="miter"/>
              </v:shape>
            </w:pict>
          </mc:Fallback>
        </mc:AlternateContent>
      </w:r>
      <w:r w:rsidR="009E2E25" w:rsidRPr="00E4724C">
        <w:rPr>
          <w:noProof/>
        </w:rPr>
        <mc:AlternateContent>
          <mc:Choice Requires="wps">
            <w:drawing>
              <wp:anchor distT="0" distB="0" distL="114300" distR="114300" simplePos="0" relativeHeight="251678720" behindDoc="0" locked="0" layoutInCell="1" allowOverlap="1" wp14:anchorId="20A95120" wp14:editId="1A99E97B">
                <wp:simplePos x="0" y="0"/>
                <wp:positionH relativeFrom="column">
                  <wp:posOffset>2576830</wp:posOffset>
                </wp:positionH>
                <wp:positionV relativeFrom="paragraph">
                  <wp:posOffset>260985</wp:posOffset>
                </wp:positionV>
                <wp:extent cx="1306830" cy="457200"/>
                <wp:effectExtent l="0" t="0" r="7620" b="0"/>
                <wp:wrapNone/>
                <wp:docPr id="856341728" name="Text Box 38"/>
                <wp:cNvGraphicFramePr/>
                <a:graphic xmlns:a="http://schemas.openxmlformats.org/drawingml/2006/main">
                  <a:graphicData uri="http://schemas.microsoft.com/office/word/2010/wordprocessingShape">
                    <wps:wsp>
                      <wps:cNvSpPr txBox="1"/>
                      <wps:spPr>
                        <a:xfrm>
                          <a:off x="0" y="0"/>
                          <a:ext cx="1306830" cy="457200"/>
                        </a:xfrm>
                        <a:prstGeom prst="rect">
                          <a:avLst/>
                        </a:prstGeom>
                        <a:solidFill>
                          <a:schemeClr val="lt1"/>
                        </a:solidFill>
                        <a:ln w="6350">
                          <a:noFill/>
                        </a:ln>
                      </wps:spPr>
                      <wps:txbx>
                        <w:txbxContent>
                          <w:p w:rsidR="009E2E25" w:rsidRDefault="009E2E25" w:rsidP="009E2E25">
                            <w:pPr>
                              <w:rPr>
                                <w:b/>
                                <w:bCs/>
                                <w:sz w:val="24"/>
                                <w:szCs w:val="24"/>
                              </w:rPr>
                            </w:pPr>
                            <w:r>
                              <w:rPr>
                                <w:b/>
                                <w:bCs/>
                                <w:sz w:val="24"/>
                                <w:szCs w:val="24"/>
                              </w:rPr>
                              <w:t xml:space="preserve">    </w:t>
                            </w:r>
                            <w:r w:rsidRPr="007B761C">
                              <w:rPr>
                                <w:b/>
                                <w:bCs/>
                                <w:sz w:val="24"/>
                                <w:szCs w:val="24"/>
                              </w:rPr>
                              <w:t xml:space="preserve">User </w:t>
                            </w:r>
                            <w:r>
                              <w:rPr>
                                <w:b/>
                                <w:bCs/>
                                <w:sz w:val="24"/>
                                <w:szCs w:val="24"/>
                              </w:rPr>
                              <w:t>Authentication</w:t>
                            </w:r>
                          </w:p>
                          <w:p w:rsidR="009E2E25" w:rsidRPr="00F3694B" w:rsidRDefault="009E2E25" w:rsidP="009E2E25">
                            <w:pPr>
                              <w:rPr>
                                <w:b/>
                                <w:bCs/>
                                <w:sz w:val="24"/>
                                <w:szCs w:val="24"/>
                              </w:rPr>
                            </w:pPr>
                            <w:r>
                              <w:rPr>
                                <w:b/>
                                <w:bCs/>
                                <w:sz w:val="24"/>
                                <w:szCs w:val="24"/>
                              </w:rPr>
                              <w:t xml:space="preserve">     </w:t>
                            </w:r>
                            <w:proofErr w:type="gramStart"/>
                            <w:r w:rsidRPr="00F3694B">
                              <w:rPr>
                                <w:b/>
                                <w:bCs/>
                                <w:sz w:val="24"/>
                                <w:szCs w:val="24"/>
                              </w:rPr>
                              <w:t>symptoms</w:t>
                            </w:r>
                            <w:proofErr w:type="gramEnd"/>
                          </w:p>
                          <w:p w:rsidR="009E2E25" w:rsidRPr="007B761C" w:rsidRDefault="009E2E25" w:rsidP="009E2E25">
                            <w:pPr>
                              <w:rPr>
                                <w:b/>
                                <w:bCs/>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8" o:spid="_x0000_s1027" type="#_x0000_t202" style="position:absolute;margin-left:202.9pt;margin-top:20.55pt;width:102.9pt;height:36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" fillcolor="white [3201]" stroked="f" strokeweight=".5pt">
                <v:textbox>
                  <w:txbxContent>
                    <w:p w:rsidR="009E2E25" w:rsidRDefault="009E2E25" w:rsidP="009E2E25">
                      <w:pPr>
                        <w:rPr>
                          <w:b/>
                          <w:bCs/>
                          <w:sz w:val="24"/>
                          <w:szCs w:val="24"/>
                        </w:rPr>
                      </w:pPr>
                      <w:r>
                        <w:rPr>
                          <w:b/>
                          <w:bCs/>
                          <w:sz w:val="24"/>
                          <w:szCs w:val="24"/>
                        </w:rPr>
                        <w:t xml:space="preserve">    </w:t>
                      </w:r>
                      <w:r w:rsidRPr="007B761C">
                        <w:rPr>
                          <w:b/>
                          <w:bCs/>
                          <w:sz w:val="24"/>
                          <w:szCs w:val="24"/>
                        </w:rPr>
                        <w:t xml:space="preserve">User </w:t>
                      </w:r>
                      <w:r>
                        <w:rPr>
                          <w:b/>
                          <w:bCs/>
                          <w:sz w:val="24"/>
                          <w:szCs w:val="24"/>
                        </w:rPr>
                        <w:t>Authentication</w:t>
                      </w:r>
                    </w:p>
                    <w:p w:rsidR="009E2E25" w:rsidRPr="00F3694B" w:rsidRDefault="009E2E25" w:rsidP="009E2E25">
                      <w:pPr>
                        <w:rPr>
                          <w:b/>
                          <w:bCs/>
                          <w:sz w:val="24"/>
                          <w:szCs w:val="24"/>
                        </w:rPr>
                      </w:pPr>
                      <w:r>
                        <w:rPr>
                          <w:b/>
                          <w:bCs/>
                          <w:sz w:val="24"/>
                          <w:szCs w:val="24"/>
                        </w:rPr>
                        <w:t xml:space="preserve">     </w:t>
                      </w:r>
                      <w:proofErr w:type="gramStart"/>
                      <w:r w:rsidRPr="00F3694B">
                        <w:rPr>
                          <w:b/>
                          <w:bCs/>
                          <w:sz w:val="24"/>
                          <w:szCs w:val="24"/>
                        </w:rPr>
                        <w:t>symptoms</w:t>
                      </w:r>
                      <w:proofErr w:type="gramEnd"/>
                    </w:p>
                    <w:p w:rsidR="009E2E25" w:rsidRPr="007B761C" w:rsidRDefault="009E2E25" w:rsidP="009E2E25">
                      <w:pPr>
                        <w:rPr>
                          <w:b/>
                          <w:bCs/>
                          <w:sz w:val="24"/>
                          <w:szCs w:val="24"/>
                        </w:rPr>
                      </w:pPr>
                    </w:p>
                  </w:txbxContent>
                </v:textbox>
              </v:shape>
            </w:pict>
          </mc:Fallback>
        </mc:AlternateContent>
      </w:r>
      <w:r w:rsidR="009E2E25" w:rsidRPr="00E4724C">
        <w:rPr>
          <w:noProof/>
        </w:rPr>
        <mc:AlternateContent>
          <mc:Choice Requires="wps">
            <w:drawing>
              <wp:anchor distT="0" distB="0" distL="114300" distR="114300" simplePos="0" relativeHeight="251668480" behindDoc="0" locked="0" layoutInCell="1" allowOverlap="1" wp14:anchorId="1D9ED7A5" wp14:editId="71C3A51D">
                <wp:simplePos x="0" y="0"/>
                <wp:positionH relativeFrom="column">
                  <wp:posOffset>2404110</wp:posOffset>
                </wp:positionH>
                <wp:positionV relativeFrom="paragraph">
                  <wp:posOffset>247650</wp:posOffset>
                </wp:positionV>
                <wp:extent cx="1485900" cy="615315"/>
                <wp:effectExtent l="0" t="0" r="19050" b="13335"/>
                <wp:wrapNone/>
                <wp:docPr id="308962857" name="Rectangle 27"/>
                <wp:cNvGraphicFramePr/>
                <a:graphic xmlns:a="http://schemas.openxmlformats.org/drawingml/2006/main">
                  <a:graphicData uri="http://schemas.microsoft.com/office/word/2010/wordprocessingShape">
                    <wps:wsp>
                      <wps:cNvSpPr/>
                      <wps:spPr>
                        <a:xfrm>
                          <a:off x="0" y="0"/>
                          <a:ext cx="1485900" cy="61531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7" o:spid="_x0000_s1026" style="position:absolute;margin-left:189.3pt;margin-top:19.5pt;width:117pt;height:48.4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" fillcolor="white [3201]" strokecolor="black [3200]" strokeweight="1pt"/>
            </w:pict>
          </mc:Fallback>
        </mc:AlternateContent>
      </w:r>
    </w:p>
    <w:p w:rsidR="009E2E25" w:rsidRPr="00E4724C" w:rsidRDefault="009E2E25" w:rsidP="009E2E25"/>
    <w:p w:rsidR="009E2E25" w:rsidRDefault="009E2E25" w:rsidP="009E2E25">
      <w:r w:rsidRPr="00E4724C">
        <w:rPr>
          <w:noProof/>
        </w:rPr>
        <mc:AlternateContent>
          <mc:Choice Requires="wps">
            <w:drawing>
              <wp:anchor distT="0" distB="0" distL="114300" distR="114300" simplePos="0" relativeHeight="251684864" behindDoc="0" locked="0" layoutInCell="1" allowOverlap="1" wp14:anchorId="79A23102" wp14:editId="5E3F1415">
                <wp:simplePos x="0" y="0"/>
                <wp:positionH relativeFrom="column">
                  <wp:posOffset>3114040</wp:posOffset>
                </wp:positionH>
                <wp:positionV relativeFrom="paragraph">
                  <wp:posOffset>220345</wp:posOffset>
                </wp:positionV>
                <wp:extent cx="0" cy="448310"/>
                <wp:effectExtent l="76200" t="0" r="57150" b="66040"/>
                <wp:wrapNone/>
                <wp:docPr id="1216554199" name="Straight Arrow Connector 51"/>
                <wp:cNvGraphicFramePr/>
                <a:graphic xmlns:a="http://schemas.openxmlformats.org/drawingml/2006/main">
                  <a:graphicData uri="http://schemas.microsoft.com/office/word/2010/wordprocessingShape">
                    <wps:wsp>
                      <wps:cNvCnPr/>
                      <wps:spPr>
                        <a:xfrm>
                          <a:off x="0" y="0"/>
                          <a:ext cx="0" cy="4483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51" o:spid="_x0000_s1026" type="#_x0000_t32" style="position:absolute;margin-left:245.2pt;margin-top:17.35pt;width:0;height:35.3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" strokecolor="black [3200]" strokeweight=".5pt">
                <v:stroke endarrow="block" joinstyle="miter"/>
              </v:shape>
            </w:pict>
          </mc:Fallback>
        </mc:AlternateContent>
      </w:r>
    </w:p>
    <w:p w:rsidR="009E2E25" w:rsidRPr="00E4724C" w:rsidRDefault="009E2E25" w:rsidP="009E2E25"/>
    <w:p w:rsidR="009E2E25" w:rsidRDefault="009E2E25" w:rsidP="009E2E25">
      <w:bookmarkStart w:id="3" w:name="_GoBack"/>
      <w:bookmarkEnd w:id="3"/>
      <w:r w:rsidRPr="00E4724C">
        <w:rPr>
          <w:noProof/>
        </w:rPr>
        <mc:AlternateContent>
          <mc:Choice Requires="wps">
            <w:drawing>
              <wp:anchor distT="0" distB="0" distL="114300" distR="114300" simplePos="0" relativeHeight="251697152" behindDoc="0" locked="0" layoutInCell="1" allowOverlap="1" wp14:anchorId="34F25B4C" wp14:editId="50A53B24">
                <wp:simplePos x="0" y="0"/>
                <wp:positionH relativeFrom="column">
                  <wp:posOffset>2492639</wp:posOffset>
                </wp:positionH>
                <wp:positionV relativeFrom="paragraph">
                  <wp:posOffset>59402</wp:posOffset>
                </wp:positionV>
                <wp:extent cx="1260475" cy="1086485"/>
                <wp:effectExtent l="19050" t="19050" r="34925" b="37465"/>
                <wp:wrapNone/>
                <wp:docPr id="1" name="Flowchart: Decision 36"/>
                <wp:cNvGraphicFramePr/>
                <a:graphic xmlns:a="http://schemas.openxmlformats.org/drawingml/2006/main">
                  <a:graphicData uri="http://schemas.microsoft.com/office/word/2010/wordprocessingShape">
                    <wps:wsp>
                      <wps:cNvSpPr/>
                      <wps:spPr>
                        <a:xfrm>
                          <a:off x="0" y="0"/>
                          <a:ext cx="1260475" cy="1086485"/>
                        </a:xfrm>
                        <a:prstGeom prst="flowChartDecision">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10" coordsize="21600,21600" o:spt="110" path="m10800,l,10800,10800,21600,21600,10800xe">
                <v:stroke joinstyle="miter"/>
                <v:path gradientshapeok="t" o:connecttype="rect" textboxrect="5400,5400,16200,16200"/>
              </v:shapetype>
              <v:shape id="Flowchart: Decision 36" o:spid="_x0000_s1026" type="#_x0000_t110" style="position:absolute;margin-left:196.25pt;margin-top:4.7pt;width:99.25pt;height:85.5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" fillcolor="white [3201]" strokecolor="black [3200]" strokeweight="1pt"/>
            </w:pict>
          </mc:Fallback>
        </mc:AlternateContent>
      </w:r>
    </w:p>
    <w:p w:rsidR="009E2E25" w:rsidRDefault="009E2E25" w:rsidP="009E2E25">
      <w:r w:rsidRPr="00E4724C">
        <w:rPr>
          <w:noProof/>
        </w:rPr>
        <mc:AlternateContent>
          <mc:Choice Requires="wps">
            <w:drawing>
              <wp:anchor distT="0" distB="0" distL="114300" distR="114300" simplePos="0" relativeHeight="251699200" behindDoc="0" locked="0" layoutInCell="1" allowOverlap="1" wp14:anchorId="6DDAA752" wp14:editId="7851ED6C">
                <wp:simplePos x="0" y="0"/>
                <wp:positionH relativeFrom="column">
                  <wp:posOffset>2661301</wp:posOffset>
                </wp:positionH>
                <wp:positionV relativeFrom="paragraph">
                  <wp:posOffset>107950</wp:posOffset>
                </wp:positionV>
                <wp:extent cx="944872" cy="327660"/>
                <wp:effectExtent l="0" t="0" r="8255" b="0"/>
                <wp:wrapNone/>
                <wp:docPr id="3" name="Text Box 38"/>
                <wp:cNvGraphicFramePr/>
                <a:graphic xmlns:a="http://schemas.openxmlformats.org/drawingml/2006/main">
                  <a:graphicData uri="http://schemas.microsoft.com/office/word/2010/wordprocessingShape">
                    <wps:wsp>
                      <wps:cNvSpPr txBox="1"/>
                      <wps:spPr>
                        <a:xfrm>
                          <a:off x="0" y="0"/>
                          <a:ext cx="944872" cy="327660"/>
                        </a:xfrm>
                        <a:prstGeom prst="rect">
                          <a:avLst/>
                        </a:prstGeom>
                        <a:solidFill>
                          <a:schemeClr val="lt1"/>
                        </a:solidFill>
                        <a:ln w="6350">
                          <a:noFill/>
                        </a:ln>
                      </wps:spPr>
                      <wps:txbx>
                        <w:txbxContent>
                          <w:p w:rsidR="009E2E25" w:rsidRDefault="009E2E25" w:rsidP="009E2E25">
                            <w:pPr>
                              <w:rPr>
                                <w:b/>
                                <w:bCs/>
                                <w:sz w:val="24"/>
                                <w:szCs w:val="24"/>
                              </w:rPr>
                            </w:pPr>
                            <w:r>
                              <w:rPr>
                                <w:b/>
                                <w:bCs/>
                                <w:sz w:val="24"/>
                                <w:szCs w:val="24"/>
                              </w:rPr>
                              <w:t xml:space="preserve">    </w:t>
                            </w:r>
                            <w:r>
                              <w:rPr>
                                <w:b/>
                                <w:bCs/>
                                <w:sz w:val="24"/>
                                <w:szCs w:val="24"/>
                              </w:rPr>
                              <w:t>Decision</w:t>
                            </w:r>
                          </w:p>
                          <w:p w:rsidR="009E2E25" w:rsidRPr="00F3694B" w:rsidRDefault="009E2E25" w:rsidP="009E2E25">
                            <w:pPr>
                              <w:rPr>
                                <w:b/>
                                <w:bCs/>
                                <w:sz w:val="24"/>
                                <w:szCs w:val="24"/>
                              </w:rPr>
                            </w:pPr>
                            <w:r>
                              <w:rPr>
                                <w:b/>
                                <w:bCs/>
                                <w:sz w:val="24"/>
                                <w:szCs w:val="24"/>
                              </w:rPr>
                              <w:t xml:space="preserve">     </w:t>
                            </w:r>
                            <w:proofErr w:type="gramStart"/>
                            <w:r w:rsidRPr="00F3694B">
                              <w:rPr>
                                <w:b/>
                                <w:bCs/>
                                <w:sz w:val="24"/>
                                <w:szCs w:val="24"/>
                              </w:rPr>
                              <w:t>symptoms</w:t>
                            </w:r>
                            <w:proofErr w:type="gramEnd"/>
                          </w:p>
                          <w:p w:rsidR="009E2E25" w:rsidRPr="007B761C" w:rsidRDefault="009E2E25" w:rsidP="009E2E25">
                            <w:pPr>
                              <w:rPr>
                                <w:b/>
                                <w:bCs/>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209.55pt;margin-top:8.5pt;width:74.4pt;height:25.8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" fillcolor="white [3201]" stroked="f" strokeweight=".5pt">
                <v:textbox>
                  <w:txbxContent>
                    <w:p w:rsidR="009E2E25" w:rsidRDefault="009E2E25" w:rsidP="009E2E25">
                      <w:pPr>
                        <w:rPr>
                          <w:b/>
                          <w:bCs/>
                          <w:sz w:val="24"/>
                          <w:szCs w:val="24"/>
                        </w:rPr>
                      </w:pPr>
                      <w:r>
                        <w:rPr>
                          <w:b/>
                          <w:bCs/>
                          <w:sz w:val="24"/>
                          <w:szCs w:val="24"/>
                        </w:rPr>
                        <w:t xml:space="preserve">    </w:t>
                      </w:r>
                      <w:r>
                        <w:rPr>
                          <w:b/>
                          <w:bCs/>
                          <w:sz w:val="24"/>
                          <w:szCs w:val="24"/>
                        </w:rPr>
                        <w:t>Decision</w:t>
                      </w:r>
                    </w:p>
                    <w:p w:rsidR="009E2E25" w:rsidRPr="00F3694B" w:rsidRDefault="009E2E25" w:rsidP="009E2E25">
                      <w:pPr>
                        <w:rPr>
                          <w:b/>
                          <w:bCs/>
                          <w:sz w:val="24"/>
                          <w:szCs w:val="24"/>
                        </w:rPr>
                      </w:pPr>
                      <w:r>
                        <w:rPr>
                          <w:b/>
                          <w:bCs/>
                          <w:sz w:val="24"/>
                          <w:szCs w:val="24"/>
                        </w:rPr>
                        <w:t xml:space="preserve">     </w:t>
                      </w:r>
                      <w:proofErr w:type="gramStart"/>
                      <w:r w:rsidRPr="00F3694B">
                        <w:rPr>
                          <w:b/>
                          <w:bCs/>
                          <w:sz w:val="24"/>
                          <w:szCs w:val="24"/>
                        </w:rPr>
                        <w:t>symptoms</w:t>
                      </w:r>
                      <w:proofErr w:type="gramEnd"/>
                    </w:p>
                    <w:p w:rsidR="009E2E25" w:rsidRPr="007B761C" w:rsidRDefault="009E2E25" w:rsidP="009E2E25">
                      <w:pPr>
                        <w:rPr>
                          <w:b/>
                          <w:bCs/>
                          <w:sz w:val="24"/>
                          <w:szCs w:val="24"/>
                        </w:rPr>
                      </w:pPr>
                    </w:p>
                  </w:txbxContent>
                </v:textbox>
              </v:shape>
            </w:pict>
          </mc:Fallback>
        </mc:AlternateContent>
      </w:r>
      <w:r>
        <w:tab/>
      </w:r>
      <w:r>
        <w:tab/>
      </w:r>
      <w:r>
        <w:tab/>
      </w:r>
      <w:r>
        <w:tab/>
      </w:r>
      <w:r>
        <w:tab/>
      </w:r>
    </w:p>
    <w:p w:rsidR="009E2E25" w:rsidRDefault="000E4F9F" w:rsidP="009E2E25">
      <w:r>
        <w:rPr>
          <w:noProof/>
        </w:rPr>
        <mc:AlternateContent>
          <mc:Choice Requires="wps">
            <w:drawing>
              <wp:anchor distT="0" distB="0" distL="114300" distR="114300" simplePos="0" relativeHeight="251762688" behindDoc="0" locked="0" layoutInCell="1" allowOverlap="1" wp14:anchorId="5C2BCFF9" wp14:editId="17D6652B">
                <wp:simplePos x="0" y="0"/>
                <wp:positionH relativeFrom="column">
                  <wp:posOffset>1154430</wp:posOffset>
                </wp:positionH>
                <wp:positionV relativeFrom="paragraph">
                  <wp:posOffset>107315</wp:posOffset>
                </wp:positionV>
                <wp:extent cx="1187450" cy="277495"/>
                <wp:effectExtent l="0" t="0" r="0" b="8255"/>
                <wp:wrapNone/>
                <wp:docPr id="45" name="Text Box 45"/>
                <wp:cNvGraphicFramePr/>
                <a:graphic xmlns:a="http://schemas.openxmlformats.org/drawingml/2006/main">
                  <a:graphicData uri="http://schemas.microsoft.com/office/word/2010/wordprocessingShape">
                    <wps:wsp>
                      <wps:cNvSpPr txBox="1"/>
                      <wps:spPr>
                        <a:xfrm>
                          <a:off x="0" y="0"/>
                          <a:ext cx="1187450" cy="27749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E4F9F" w:rsidRDefault="000E4F9F" w:rsidP="000E4F9F">
                            <w:pPr>
                              <w:ind w:firstLine="720"/>
                            </w:pPr>
                            <w: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45" o:spid="_x0000_s1029" type="#_x0000_t202" style="position:absolute;margin-left:90.9pt;margin-top:8.45pt;width:93.5pt;height:21.85pt;z-index:2517626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" fillcolor="white [3201]" stroked="f" strokeweight=".5pt">
                <v:textbox>
                  <w:txbxContent>
                    <w:p w:rsidR="000E4F9F" w:rsidRDefault="000E4F9F" w:rsidP="000E4F9F">
                      <w:pPr>
                        <w:ind w:firstLine="720"/>
                      </w:pPr>
                      <w:r>
                        <w:t>YES</w:t>
                      </w:r>
                    </w:p>
                  </w:txbxContent>
                </v:textbox>
              </v:shape>
            </w:pict>
          </mc:Fallback>
        </mc:AlternateContent>
      </w:r>
      <w:r>
        <w:rPr>
          <w:noProof/>
        </w:rPr>
        <mc:AlternateContent>
          <mc:Choice Requires="wps">
            <w:drawing>
              <wp:anchor distT="0" distB="0" distL="114300" distR="114300" simplePos="0" relativeHeight="251764736" behindDoc="0" locked="0" layoutInCell="1" allowOverlap="1" wp14:anchorId="298DA82C" wp14:editId="3A7957D8">
                <wp:simplePos x="0" y="0"/>
                <wp:positionH relativeFrom="column">
                  <wp:posOffset>4152900</wp:posOffset>
                </wp:positionH>
                <wp:positionV relativeFrom="paragraph">
                  <wp:posOffset>218440</wp:posOffset>
                </wp:positionV>
                <wp:extent cx="1353185" cy="284480"/>
                <wp:effectExtent l="0" t="0" r="0" b="1270"/>
                <wp:wrapNone/>
                <wp:docPr id="47" name="Text Box 47"/>
                <wp:cNvGraphicFramePr/>
                <a:graphic xmlns:a="http://schemas.openxmlformats.org/drawingml/2006/main">
                  <a:graphicData uri="http://schemas.microsoft.com/office/word/2010/wordprocessingShape">
                    <wps:wsp>
                      <wps:cNvSpPr txBox="1"/>
                      <wps:spPr>
                        <a:xfrm>
                          <a:off x="0" y="0"/>
                          <a:ext cx="1353185" cy="284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E4F9F" w:rsidRDefault="000E4F9F">
                            <w: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47" o:spid="_x0000_s1030" type="#_x0000_t202" style="position:absolute;margin-left:327pt;margin-top:17.2pt;width:106.55pt;height:22.4pt;z-index:2517647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" fillcolor="white [3201]" stroked="f" strokeweight=".5pt">
                <v:textbox>
                  <w:txbxContent>
                    <w:p w:rsidR="000E4F9F" w:rsidRDefault="000E4F9F">
                      <w:r>
                        <w:t>NO</w:t>
                      </w:r>
                    </w:p>
                  </w:txbxContent>
                </v:textbox>
              </v:shape>
            </w:pict>
          </mc:Fallback>
        </mc:AlternateContent>
      </w:r>
      <w:r w:rsidR="009E2E25" w:rsidRPr="00E4724C">
        <w:rPr>
          <w:noProof/>
        </w:rPr>
        <mc:AlternateContent>
          <mc:Choice Requires="wps">
            <w:drawing>
              <wp:anchor distT="0" distB="0" distL="114300" distR="114300" simplePos="0" relativeHeight="251708416" behindDoc="0" locked="0" layoutInCell="1" allowOverlap="1" wp14:anchorId="50D3858B" wp14:editId="5DB70B9F">
                <wp:simplePos x="0" y="0"/>
                <wp:positionH relativeFrom="column">
                  <wp:posOffset>1172845</wp:posOffset>
                </wp:positionH>
                <wp:positionV relativeFrom="paragraph">
                  <wp:posOffset>154940</wp:posOffset>
                </wp:positionV>
                <wp:extent cx="1612900" cy="819150"/>
                <wp:effectExtent l="38100" t="0" r="25400" b="57150"/>
                <wp:wrapNone/>
                <wp:docPr id="9" name="Straight Arrow Connector 52"/>
                <wp:cNvGraphicFramePr/>
                <a:graphic xmlns:a="http://schemas.openxmlformats.org/drawingml/2006/main">
                  <a:graphicData uri="http://schemas.microsoft.com/office/word/2010/wordprocessingShape">
                    <wps:wsp>
                      <wps:cNvCnPr/>
                      <wps:spPr>
                        <a:xfrm flipH="1">
                          <a:off x="0" y="0"/>
                          <a:ext cx="1612900" cy="8191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2" o:spid="_x0000_s1026" type="#_x0000_t32" style="position:absolute;margin-left:92.35pt;margin-top:12.2pt;width:127pt;height:64.5pt;flip:x;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" strokecolor="black [3200]" strokeweight=".5pt">
                <v:stroke endarrow="block" joinstyle="miter"/>
              </v:shape>
            </w:pict>
          </mc:Fallback>
        </mc:AlternateContent>
      </w:r>
      <w:r w:rsidR="009E2E25" w:rsidRPr="00E4724C">
        <w:rPr>
          <w:noProof/>
        </w:rPr>
        <mc:AlternateContent>
          <mc:Choice Requires="wps">
            <w:drawing>
              <wp:anchor distT="0" distB="0" distL="114300" distR="114300" simplePos="0" relativeHeight="251710464" behindDoc="0" locked="0" layoutInCell="1" allowOverlap="1" wp14:anchorId="5245C2B4" wp14:editId="594B5B77">
                <wp:simplePos x="0" y="0"/>
                <wp:positionH relativeFrom="column">
                  <wp:posOffset>3485072</wp:posOffset>
                </wp:positionH>
                <wp:positionV relativeFrom="paragraph">
                  <wp:posOffset>155275</wp:posOffset>
                </wp:positionV>
                <wp:extent cx="1664766" cy="879523"/>
                <wp:effectExtent l="0" t="0" r="69215" b="53975"/>
                <wp:wrapNone/>
                <wp:docPr id="10" name="Straight Arrow Connector 52"/>
                <wp:cNvGraphicFramePr/>
                <a:graphic xmlns:a="http://schemas.openxmlformats.org/drawingml/2006/main">
                  <a:graphicData uri="http://schemas.microsoft.com/office/word/2010/wordprocessingShape">
                    <wps:wsp>
                      <wps:cNvCnPr/>
                      <wps:spPr>
                        <a:xfrm>
                          <a:off x="0" y="0"/>
                          <a:ext cx="1664766" cy="87952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2" o:spid="_x0000_s1026" type="#_x0000_t32" style="position:absolute;margin-left:274.4pt;margin-top:12.25pt;width:131.1pt;height:69.2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" strokecolor="black [3200]" strokeweight=".5pt">
                <v:stroke endarrow="block" joinstyle="miter"/>
              </v:shape>
            </w:pict>
          </mc:Fallback>
        </mc:AlternateContent>
      </w:r>
    </w:p>
    <w:p w:rsidR="009E2E25" w:rsidRDefault="000E4F9F" w:rsidP="009E2E25">
      <w:r>
        <w:rPr>
          <w:noProof/>
        </w:rPr>
        <mc:AlternateContent>
          <mc:Choice Requires="wps">
            <w:drawing>
              <wp:anchor distT="0" distB="0" distL="114300" distR="114300" simplePos="0" relativeHeight="251763712" behindDoc="0" locked="0" layoutInCell="1" allowOverlap="1" wp14:anchorId="3B00C989" wp14:editId="2840566D">
                <wp:simplePos x="0" y="0"/>
                <wp:positionH relativeFrom="column">
                  <wp:posOffset>2374900</wp:posOffset>
                </wp:positionH>
                <wp:positionV relativeFrom="paragraph">
                  <wp:posOffset>280670</wp:posOffset>
                </wp:positionV>
                <wp:extent cx="712470" cy="260985"/>
                <wp:effectExtent l="0" t="0" r="0" b="5715"/>
                <wp:wrapNone/>
                <wp:docPr id="46" name="Text Box 46"/>
                <wp:cNvGraphicFramePr/>
                <a:graphic xmlns:a="http://schemas.openxmlformats.org/drawingml/2006/main">
                  <a:graphicData uri="http://schemas.microsoft.com/office/word/2010/wordprocessingShape">
                    <wps:wsp>
                      <wps:cNvSpPr txBox="1"/>
                      <wps:spPr>
                        <a:xfrm>
                          <a:off x="0" y="0"/>
                          <a:ext cx="712470" cy="26098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E4F9F" w:rsidRDefault="000E4F9F">
                            <w: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46" o:spid="_x0000_s1031" type="#_x0000_t202" style="position:absolute;margin-left:187pt;margin-top:22.1pt;width:56.1pt;height:20.55pt;z-index:2517637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" fillcolor="white [3201]" stroked="f" strokeweight=".5pt">
                <v:textbox>
                  <w:txbxContent>
                    <w:p w:rsidR="000E4F9F" w:rsidRDefault="000E4F9F">
                      <w:r>
                        <w:t>YES</w:t>
                      </w:r>
                    </w:p>
                  </w:txbxContent>
                </v:textbox>
              </v:shape>
            </w:pict>
          </mc:Fallback>
        </mc:AlternateContent>
      </w:r>
      <w:r w:rsidR="009E2E25" w:rsidRPr="00E4724C">
        <w:rPr>
          <w:noProof/>
        </w:rPr>
        <mc:AlternateContent>
          <mc:Choice Requires="wps">
            <w:drawing>
              <wp:anchor distT="0" distB="0" distL="114300" distR="114300" simplePos="0" relativeHeight="251704320" behindDoc="0" locked="0" layoutInCell="1" allowOverlap="1" wp14:anchorId="62464F6F" wp14:editId="3E6232D6">
                <wp:simplePos x="0" y="0"/>
                <wp:positionH relativeFrom="column">
                  <wp:posOffset>3123565</wp:posOffset>
                </wp:positionH>
                <wp:positionV relativeFrom="paragraph">
                  <wp:posOffset>174625</wp:posOffset>
                </wp:positionV>
                <wp:extent cx="0" cy="474345"/>
                <wp:effectExtent l="76200" t="0" r="57150" b="59055"/>
                <wp:wrapNone/>
                <wp:docPr id="4" name="Straight Arrow Connector 52"/>
                <wp:cNvGraphicFramePr/>
                <a:graphic xmlns:a="http://schemas.openxmlformats.org/drawingml/2006/main">
                  <a:graphicData uri="http://schemas.microsoft.com/office/word/2010/wordprocessingShape">
                    <wps:wsp>
                      <wps:cNvCnPr/>
                      <wps:spPr>
                        <a:xfrm>
                          <a:off x="0" y="0"/>
                          <a:ext cx="0" cy="47434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52" o:spid="_x0000_s1026" type="#_x0000_t32" style="position:absolute;margin-left:245.95pt;margin-top:13.75pt;width:0;height:37.35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" strokecolor="black [3200]" strokeweight=".5pt">
                <v:stroke endarrow="block" joinstyle="miter"/>
              </v:shape>
            </w:pict>
          </mc:Fallback>
        </mc:AlternateContent>
      </w:r>
      <w:r w:rsidR="009E2E25">
        <w:tab/>
      </w:r>
      <w:r w:rsidR="009E2E25">
        <w:tab/>
      </w:r>
      <w:r w:rsidR="009E2E25">
        <w:tab/>
      </w:r>
      <w:r w:rsidR="009E2E25">
        <w:tab/>
      </w:r>
    </w:p>
    <w:p w:rsidR="009E2E25" w:rsidRPr="00E4724C" w:rsidRDefault="009E2E25" w:rsidP="009E2E25"/>
    <w:p w:rsidR="009E2E25" w:rsidRPr="00E4724C" w:rsidRDefault="009E2E25" w:rsidP="009E2E25">
      <w:r w:rsidRPr="00E4724C">
        <w:rPr>
          <w:noProof/>
        </w:rPr>
        <mc:AlternateContent>
          <mc:Choice Requires="wps">
            <w:drawing>
              <wp:anchor distT="0" distB="0" distL="114300" distR="114300" simplePos="0" relativeHeight="251716608" behindDoc="0" locked="0" layoutInCell="1" allowOverlap="1" wp14:anchorId="58450997" wp14:editId="6B8DDB7E">
                <wp:simplePos x="0" y="0"/>
                <wp:positionH relativeFrom="column">
                  <wp:posOffset>2724785</wp:posOffset>
                </wp:positionH>
                <wp:positionV relativeFrom="paragraph">
                  <wp:posOffset>154305</wp:posOffset>
                </wp:positionV>
                <wp:extent cx="951230" cy="386080"/>
                <wp:effectExtent l="0" t="0" r="1270" b="0"/>
                <wp:wrapNone/>
                <wp:docPr id="14" name="Text Box 39"/>
                <wp:cNvGraphicFramePr/>
                <a:graphic xmlns:a="http://schemas.openxmlformats.org/drawingml/2006/main">
                  <a:graphicData uri="http://schemas.microsoft.com/office/word/2010/wordprocessingShape">
                    <wps:wsp>
                      <wps:cNvSpPr txBox="1"/>
                      <wps:spPr>
                        <a:xfrm>
                          <a:off x="0" y="0"/>
                          <a:ext cx="951230" cy="386080"/>
                        </a:xfrm>
                        <a:prstGeom prst="rect">
                          <a:avLst/>
                        </a:prstGeom>
                        <a:solidFill>
                          <a:schemeClr val="lt1"/>
                        </a:solidFill>
                        <a:ln w="6350">
                          <a:noFill/>
                        </a:ln>
                      </wps:spPr>
                      <wps:txbx>
                        <w:txbxContent>
                          <w:p w:rsidR="009E2E25" w:rsidRPr="007B761C" w:rsidRDefault="009E2E25" w:rsidP="009E2E25">
                            <w:pPr>
                              <w:rPr>
                                <w:b/>
                                <w:bCs/>
                                <w:sz w:val="24"/>
                                <w:szCs w:val="24"/>
                              </w:rPr>
                            </w:pPr>
                            <w:r>
                              <w:t xml:space="preserve">  </w:t>
                            </w:r>
                            <w:r>
                              <w:rPr>
                                <w:b/>
                                <w:bCs/>
                                <w:sz w:val="24"/>
                                <w:szCs w:val="24"/>
                              </w:rPr>
                              <w:t>User Panel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margin-left:214.55pt;margin-top:12.15pt;width:74.9pt;height:30.4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" fillcolor="white [3201]" stroked="f" strokeweight=".5pt">
                <v:textbox>
                  <w:txbxContent>
                    <w:p w:rsidR="009E2E25" w:rsidRPr="007B761C" w:rsidRDefault="009E2E25" w:rsidP="009E2E25">
                      <w:pPr>
                        <w:rPr>
                          <w:b/>
                          <w:bCs/>
                          <w:sz w:val="24"/>
                          <w:szCs w:val="24"/>
                        </w:rPr>
                      </w:pPr>
                      <w:r>
                        <w:t xml:space="preserve">  </w:t>
                      </w:r>
                      <w:r>
                        <w:rPr>
                          <w:b/>
                          <w:bCs/>
                          <w:sz w:val="24"/>
                          <w:szCs w:val="24"/>
                        </w:rPr>
                        <w:t>User Panel</w:t>
                      </w:r>
                    </w:p>
                  </w:txbxContent>
                </v:textbox>
              </v:shape>
            </w:pict>
          </mc:Fallback>
        </mc:AlternateContent>
      </w:r>
      <w:r w:rsidRPr="00E4724C">
        <w:rPr>
          <w:noProof/>
        </w:rPr>
        <mc:AlternateContent>
          <mc:Choice Requires="wps">
            <w:drawing>
              <wp:anchor distT="0" distB="0" distL="114300" distR="114300" simplePos="0" relativeHeight="251712512" behindDoc="0" locked="0" layoutInCell="1" allowOverlap="1" wp14:anchorId="3C2A515B" wp14:editId="3E7FEF25">
                <wp:simplePos x="0" y="0"/>
                <wp:positionH relativeFrom="column">
                  <wp:posOffset>387985</wp:posOffset>
                </wp:positionH>
                <wp:positionV relativeFrom="paragraph">
                  <wp:posOffset>160655</wp:posOffset>
                </wp:positionV>
                <wp:extent cx="1078230" cy="386080"/>
                <wp:effectExtent l="0" t="0" r="7620" b="0"/>
                <wp:wrapNone/>
                <wp:docPr id="12" name="Text Box 39"/>
                <wp:cNvGraphicFramePr/>
                <a:graphic xmlns:a="http://schemas.openxmlformats.org/drawingml/2006/main">
                  <a:graphicData uri="http://schemas.microsoft.com/office/word/2010/wordprocessingShape">
                    <wps:wsp>
                      <wps:cNvSpPr txBox="1"/>
                      <wps:spPr>
                        <a:xfrm>
                          <a:off x="0" y="0"/>
                          <a:ext cx="1078230" cy="386080"/>
                        </a:xfrm>
                        <a:prstGeom prst="rect">
                          <a:avLst/>
                        </a:prstGeom>
                        <a:solidFill>
                          <a:schemeClr val="lt1"/>
                        </a:solidFill>
                        <a:ln w="6350">
                          <a:noFill/>
                        </a:ln>
                      </wps:spPr>
                      <wps:txbx>
                        <w:txbxContent>
                          <w:p w:rsidR="009E2E25" w:rsidRPr="007B761C" w:rsidRDefault="009E2E25" w:rsidP="009E2E25">
                            <w:pPr>
                              <w:rPr>
                                <w:b/>
                                <w:bCs/>
                                <w:sz w:val="24"/>
                                <w:szCs w:val="24"/>
                              </w:rPr>
                            </w:pPr>
                            <w:r>
                              <w:t xml:space="preserve">  </w:t>
                            </w:r>
                            <w:r>
                              <w:rPr>
                                <w:b/>
                                <w:bCs/>
                                <w:sz w:val="24"/>
                                <w:szCs w:val="24"/>
                              </w:rPr>
                              <w:t>Admin Panel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margin-left:30.55pt;margin-top:12.65pt;width:84.9pt;height:30.4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" fillcolor="white [3201]" stroked="f" strokeweight=".5pt">
                <v:textbox>
                  <w:txbxContent>
                    <w:p w:rsidR="009E2E25" w:rsidRPr="007B761C" w:rsidRDefault="009E2E25" w:rsidP="009E2E25">
                      <w:pPr>
                        <w:rPr>
                          <w:b/>
                          <w:bCs/>
                          <w:sz w:val="24"/>
                          <w:szCs w:val="24"/>
                        </w:rPr>
                      </w:pPr>
                      <w:r>
                        <w:t xml:space="preserve">  </w:t>
                      </w:r>
                      <w:r>
                        <w:rPr>
                          <w:b/>
                          <w:bCs/>
                          <w:sz w:val="24"/>
                          <w:szCs w:val="24"/>
                        </w:rPr>
                        <w:t>Admin Panel</w:t>
                      </w:r>
                    </w:p>
                  </w:txbxContent>
                </v:textbox>
              </v:shape>
            </w:pict>
          </mc:Fallback>
        </mc:AlternateContent>
      </w:r>
      <w:r w:rsidRPr="00E4724C">
        <w:rPr>
          <w:noProof/>
        </w:rPr>
        <mc:AlternateContent>
          <mc:Choice Requires="wps">
            <w:drawing>
              <wp:anchor distT="0" distB="0" distL="114300" distR="114300" simplePos="0" relativeHeight="251714560" behindDoc="0" locked="0" layoutInCell="1" allowOverlap="1" wp14:anchorId="4D06252C" wp14:editId="7FCCF4CD">
                <wp:simplePos x="0" y="0"/>
                <wp:positionH relativeFrom="column">
                  <wp:posOffset>4684143</wp:posOffset>
                </wp:positionH>
                <wp:positionV relativeFrom="paragraph">
                  <wp:posOffset>161194</wp:posOffset>
                </wp:positionV>
                <wp:extent cx="1319842" cy="386080"/>
                <wp:effectExtent l="0" t="0" r="0" b="0"/>
                <wp:wrapNone/>
                <wp:docPr id="13" name="Text Box 39"/>
                <wp:cNvGraphicFramePr/>
                <a:graphic xmlns:a="http://schemas.openxmlformats.org/drawingml/2006/main">
                  <a:graphicData uri="http://schemas.microsoft.com/office/word/2010/wordprocessingShape">
                    <wps:wsp>
                      <wps:cNvSpPr txBox="1"/>
                      <wps:spPr>
                        <a:xfrm>
                          <a:off x="0" y="0"/>
                          <a:ext cx="1319842" cy="386080"/>
                        </a:xfrm>
                        <a:prstGeom prst="rect">
                          <a:avLst/>
                        </a:prstGeom>
                        <a:solidFill>
                          <a:schemeClr val="lt1"/>
                        </a:solidFill>
                        <a:ln w="6350">
                          <a:noFill/>
                        </a:ln>
                      </wps:spPr>
                      <wps:txbx>
                        <w:txbxContent>
                          <w:p w:rsidR="009E2E25" w:rsidRPr="007B761C" w:rsidRDefault="009E2E25" w:rsidP="009E2E25">
                            <w:pPr>
                              <w:rPr>
                                <w:b/>
                                <w:bCs/>
                                <w:sz w:val="24"/>
                                <w:szCs w:val="24"/>
                              </w:rPr>
                            </w:pPr>
                            <w:r>
                              <w:t xml:space="preserve">  </w:t>
                            </w:r>
                            <w:r>
                              <w:rPr>
                                <w:b/>
                                <w:bCs/>
                                <w:sz w:val="24"/>
                                <w:szCs w:val="24"/>
                              </w:rPr>
                              <w:t>Not Valid User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margin-left:368.85pt;margin-top:12.7pt;width:103.9pt;height:30.4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" fillcolor="white [3201]" stroked="f" strokeweight=".5pt">
                <v:textbox>
                  <w:txbxContent>
                    <w:p w:rsidR="009E2E25" w:rsidRPr="007B761C" w:rsidRDefault="009E2E25" w:rsidP="009E2E25">
                      <w:pPr>
                        <w:rPr>
                          <w:b/>
                          <w:bCs/>
                          <w:sz w:val="24"/>
                          <w:szCs w:val="24"/>
                        </w:rPr>
                      </w:pPr>
                      <w:r>
                        <w:t xml:space="preserve">  </w:t>
                      </w:r>
                      <w:r>
                        <w:rPr>
                          <w:b/>
                          <w:bCs/>
                          <w:sz w:val="24"/>
                          <w:szCs w:val="24"/>
                        </w:rPr>
                        <w:t>Not Valid User</w:t>
                      </w:r>
                    </w:p>
                  </w:txbxContent>
                </v:textbox>
              </v:shape>
            </w:pict>
          </mc:Fallback>
        </mc:AlternateContent>
      </w:r>
      <w:r w:rsidRPr="00E4724C">
        <w:rPr>
          <w:noProof/>
        </w:rPr>
        <mc:AlternateContent>
          <mc:Choice Requires="wps">
            <w:drawing>
              <wp:anchor distT="0" distB="0" distL="114300" distR="114300" simplePos="0" relativeHeight="251703296" behindDoc="0" locked="0" layoutInCell="1" allowOverlap="1" wp14:anchorId="74D86B48" wp14:editId="2D98B174">
                <wp:simplePos x="0" y="0"/>
                <wp:positionH relativeFrom="column">
                  <wp:posOffset>4450080</wp:posOffset>
                </wp:positionH>
                <wp:positionV relativeFrom="paragraph">
                  <wp:posOffset>4445</wp:posOffset>
                </wp:positionV>
                <wp:extent cx="1616075" cy="621665"/>
                <wp:effectExtent l="0" t="0" r="22225" b="26035"/>
                <wp:wrapNone/>
                <wp:docPr id="5" name="Flowchart: Process 35"/>
                <wp:cNvGraphicFramePr/>
                <a:graphic xmlns:a="http://schemas.openxmlformats.org/drawingml/2006/main">
                  <a:graphicData uri="http://schemas.microsoft.com/office/word/2010/wordprocessingShape">
                    <wps:wsp>
                      <wps:cNvSpPr/>
                      <wps:spPr>
                        <a:xfrm>
                          <a:off x="0" y="0"/>
                          <a:ext cx="1616075" cy="621665"/>
                        </a:xfrm>
                        <a:prstGeom prst="flowChartProcess">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09" coordsize="21600,21600" o:spt="109" path="m,l,21600r21600,l21600,xe">
                <v:stroke joinstyle="miter"/>
                <v:path gradientshapeok="t" o:connecttype="rect"/>
              </v:shapetype>
              <v:shape id="Flowchart: Process 35" o:spid="_x0000_s1026" type="#_x0000_t109" style="position:absolute;margin-left:350.4pt;margin-top:.35pt;width:127.25pt;height:48.9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" fillcolor="white [3201]" strokecolor="black [3200]" strokeweight="1pt"/>
            </w:pict>
          </mc:Fallback>
        </mc:AlternateContent>
      </w:r>
      <w:r w:rsidRPr="00E4724C">
        <w:rPr>
          <w:noProof/>
        </w:rPr>
        <mc:AlternateContent>
          <mc:Choice Requires="wps">
            <w:drawing>
              <wp:anchor distT="0" distB="0" distL="114300" distR="114300" simplePos="0" relativeHeight="251702272" behindDoc="0" locked="0" layoutInCell="1" allowOverlap="1" wp14:anchorId="55DC7233" wp14:editId="0515FE2D">
                <wp:simplePos x="0" y="0"/>
                <wp:positionH relativeFrom="column">
                  <wp:posOffset>111760</wp:posOffset>
                </wp:positionH>
                <wp:positionV relativeFrom="paragraph">
                  <wp:posOffset>5080</wp:posOffset>
                </wp:positionV>
                <wp:extent cx="1582420" cy="668020"/>
                <wp:effectExtent l="0" t="0" r="17780" b="17780"/>
                <wp:wrapNone/>
                <wp:docPr id="7" name="Flowchart: Process 33"/>
                <wp:cNvGraphicFramePr/>
                <a:graphic xmlns:a="http://schemas.openxmlformats.org/drawingml/2006/main">
                  <a:graphicData uri="http://schemas.microsoft.com/office/word/2010/wordprocessingShape">
                    <wps:wsp>
                      <wps:cNvSpPr/>
                      <wps:spPr>
                        <a:xfrm>
                          <a:off x="0" y="0"/>
                          <a:ext cx="1582420" cy="668020"/>
                        </a:xfrm>
                        <a:prstGeom prst="flowChartProcess">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Process 33" o:spid="_x0000_s1026" type="#_x0000_t109" style="position:absolute;margin-left:8.8pt;margin-top:.4pt;width:124.6pt;height:52.6pt;z-index:25170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" fillcolor="white [3201]" strokecolor="black [3200]" strokeweight="1pt"/>
            </w:pict>
          </mc:Fallback>
        </mc:AlternateContent>
      </w:r>
      <w:r w:rsidRPr="00E4724C">
        <w:rPr>
          <w:noProof/>
        </w:rPr>
        <mc:AlternateContent>
          <mc:Choice Requires="wps">
            <w:drawing>
              <wp:anchor distT="0" distB="0" distL="114300" distR="114300" simplePos="0" relativeHeight="251701248" behindDoc="0" locked="0" layoutInCell="1" allowOverlap="1" wp14:anchorId="37C4AA30" wp14:editId="0EC1C2DD">
                <wp:simplePos x="0" y="0"/>
                <wp:positionH relativeFrom="column">
                  <wp:posOffset>2372995</wp:posOffset>
                </wp:positionH>
                <wp:positionV relativeFrom="paragraph">
                  <wp:posOffset>4445</wp:posOffset>
                </wp:positionV>
                <wp:extent cx="1617345" cy="668020"/>
                <wp:effectExtent l="0" t="0" r="20955" b="17780"/>
                <wp:wrapNone/>
                <wp:docPr id="6" name="Rectangle 28"/>
                <wp:cNvGraphicFramePr/>
                <a:graphic xmlns:a="http://schemas.openxmlformats.org/drawingml/2006/main">
                  <a:graphicData uri="http://schemas.microsoft.com/office/word/2010/wordprocessingShape">
                    <wps:wsp>
                      <wps:cNvSpPr/>
                      <wps:spPr>
                        <a:xfrm>
                          <a:off x="0" y="0"/>
                          <a:ext cx="1617345" cy="66802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8" o:spid="_x0000_s1026" style="position:absolute;margin-left:186.85pt;margin-top:.35pt;width:127.35pt;height:52.6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" fillcolor="white [3201]" strokecolor="black [3200]" strokeweight="1pt"/>
            </w:pict>
          </mc:Fallback>
        </mc:AlternateContent>
      </w:r>
    </w:p>
    <w:p w:rsidR="009E2E25" w:rsidRPr="00E4724C" w:rsidRDefault="00F16BD8" w:rsidP="009E2E25">
      <w:r w:rsidRPr="00E4724C">
        <w:rPr>
          <w:noProof/>
        </w:rPr>
        <mc:AlternateContent>
          <mc:Choice Requires="wps">
            <w:drawing>
              <wp:anchor distT="0" distB="0" distL="114300" distR="114300" simplePos="0" relativeHeight="251745280" behindDoc="0" locked="0" layoutInCell="1" allowOverlap="1" wp14:anchorId="3A5D6071" wp14:editId="2B49A5D2">
                <wp:simplePos x="0" y="0"/>
                <wp:positionH relativeFrom="column">
                  <wp:posOffset>5266055</wp:posOffset>
                </wp:positionH>
                <wp:positionV relativeFrom="paragraph">
                  <wp:posOffset>299085</wp:posOffset>
                </wp:positionV>
                <wp:extent cx="17145" cy="629285"/>
                <wp:effectExtent l="57150" t="0" r="78105" b="56515"/>
                <wp:wrapNone/>
                <wp:docPr id="31" name="Straight Arrow Connector 61"/>
                <wp:cNvGraphicFramePr/>
                <a:graphic xmlns:a="http://schemas.openxmlformats.org/drawingml/2006/main">
                  <a:graphicData uri="http://schemas.microsoft.com/office/word/2010/wordprocessingShape">
                    <wps:wsp>
                      <wps:cNvCnPr/>
                      <wps:spPr>
                        <a:xfrm>
                          <a:off x="0" y="0"/>
                          <a:ext cx="17145" cy="62928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61" o:spid="_x0000_s1026" type="#_x0000_t32" style="position:absolute;margin-left:414.65pt;margin-top:23.55pt;width:1.35pt;height:49.5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" strokecolor="black [3200]" strokeweight=".5pt">
                <v:stroke endarrow="block" joinstyle="miter"/>
              </v:shape>
            </w:pict>
          </mc:Fallback>
        </mc:AlternateContent>
      </w:r>
    </w:p>
    <w:p w:rsidR="009E2E25" w:rsidRPr="00E4724C" w:rsidRDefault="00F16BD8" w:rsidP="009E2E25">
      <w:r w:rsidRPr="00E4724C">
        <w:rPr>
          <w:noProof/>
        </w:rPr>
        <mc:AlternateContent>
          <mc:Choice Requires="wps">
            <w:drawing>
              <wp:anchor distT="0" distB="0" distL="114300" distR="114300" simplePos="0" relativeHeight="251747328" behindDoc="0" locked="0" layoutInCell="1" allowOverlap="1" wp14:anchorId="436B29CD" wp14:editId="012F8660">
                <wp:simplePos x="0" y="0"/>
                <wp:positionH relativeFrom="column">
                  <wp:posOffset>3149600</wp:posOffset>
                </wp:positionH>
                <wp:positionV relativeFrom="paragraph">
                  <wp:posOffset>33020</wp:posOffset>
                </wp:positionV>
                <wp:extent cx="17145" cy="629285"/>
                <wp:effectExtent l="57150" t="0" r="78105" b="56515"/>
                <wp:wrapNone/>
                <wp:docPr id="32" name="Straight Arrow Connector 61"/>
                <wp:cNvGraphicFramePr/>
                <a:graphic xmlns:a="http://schemas.openxmlformats.org/drawingml/2006/main">
                  <a:graphicData uri="http://schemas.microsoft.com/office/word/2010/wordprocessingShape">
                    <wps:wsp>
                      <wps:cNvCnPr/>
                      <wps:spPr>
                        <a:xfrm>
                          <a:off x="0" y="0"/>
                          <a:ext cx="17145" cy="62928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61" o:spid="_x0000_s1026" type="#_x0000_t32" style="position:absolute;margin-left:248pt;margin-top:2.6pt;width:1.35pt;height:49.5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" strokecolor="black [3200]" strokeweight=".5pt">
                <v:stroke endarrow="block" joinstyle="miter"/>
              </v:shape>
            </w:pict>
          </mc:Fallback>
        </mc:AlternateContent>
      </w:r>
      <w:r w:rsidRPr="00E4724C">
        <w:rPr>
          <w:noProof/>
        </w:rPr>
        <mc:AlternateContent>
          <mc:Choice Requires="wps">
            <w:drawing>
              <wp:anchor distT="0" distB="0" distL="114300" distR="114300" simplePos="0" relativeHeight="251743232" behindDoc="0" locked="0" layoutInCell="1" allowOverlap="1" wp14:anchorId="1742CFBE" wp14:editId="79286EB5">
                <wp:simplePos x="0" y="0"/>
                <wp:positionH relativeFrom="column">
                  <wp:posOffset>766745</wp:posOffset>
                </wp:positionH>
                <wp:positionV relativeFrom="paragraph">
                  <wp:posOffset>21973</wp:posOffset>
                </wp:positionV>
                <wp:extent cx="17252" cy="629729"/>
                <wp:effectExtent l="57150" t="0" r="78105" b="56515"/>
                <wp:wrapNone/>
                <wp:docPr id="30" name="Straight Arrow Connector 61"/>
                <wp:cNvGraphicFramePr/>
                <a:graphic xmlns:a="http://schemas.openxmlformats.org/drawingml/2006/main">
                  <a:graphicData uri="http://schemas.microsoft.com/office/word/2010/wordprocessingShape">
                    <wps:wsp>
                      <wps:cNvCnPr/>
                      <wps:spPr>
                        <a:xfrm>
                          <a:off x="0" y="0"/>
                          <a:ext cx="17252" cy="62972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61" o:spid="_x0000_s1026" type="#_x0000_t32" style="position:absolute;margin-left:60.35pt;margin-top:1.75pt;width:1.35pt;height:49.6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" strokecolor="black [3200]" strokeweight=".5pt">
                <v:stroke endarrow="block" joinstyle="miter"/>
              </v:shape>
            </w:pict>
          </mc:Fallback>
        </mc:AlternateContent>
      </w:r>
    </w:p>
    <w:p w:rsidR="009E2E25" w:rsidRDefault="00F16BD8" w:rsidP="009E2E25">
      <w:r w:rsidRPr="00E4724C">
        <w:rPr>
          <w:noProof/>
        </w:rPr>
        <mc:AlternateContent>
          <mc:Choice Requires="wps">
            <w:drawing>
              <wp:anchor distT="0" distB="0" distL="114300" distR="114300" simplePos="0" relativeHeight="251730944" behindDoc="0" locked="0" layoutInCell="1" allowOverlap="1" wp14:anchorId="1F2C146C" wp14:editId="79183C70">
                <wp:simplePos x="0" y="0"/>
                <wp:positionH relativeFrom="column">
                  <wp:posOffset>4735830</wp:posOffset>
                </wp:positionH>
                <wp:positionV relativeFrom="paragraph">
                  <wp:posOffset>282575</wp:posOffset>
                </wp:positionV>
                <wp:extent cx="1160145" cy="835025"/>
                <wp:effectExtent l="0" t="0" r="20955" b="22225"/>
                <wp:wrapNone/>
                <wp:docPr id="24" name="Oval 37"/>
                <wp:cNvGraphicFramePr/>
                <a:graphic xmlns:a="http://schemas.openxmlformats.org/drawingml/2006/main">
                  <a:graphicData uri="http://schemas.microsoft.com/office/word/2010/wordprocessingShape">
                    <wps:wsp>
                      <wps:cNvSpPr/>
                      <wps:spPr>
                        <a:xfrm>
                          <a:off x="0" y="0"/>
                          <a:ext cx="1160145" cy="835025"/>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37" o:spid="_x0000_s1026" style="position:absolute;margin-left:372.9pt;margin-top:22.25pt;width:91.35pt;height:65.75pt;z-index:2517309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" fillcolor="white [3201]" strokecolor="black [3200]" strokeweight="1pt">
                <v:stroke joinstyle="miter"/>
              </v:oval>
            </w:pict>
          </mc:Fallback>
        </mc:AlternateContent>
      </w:r>
      <w:r w:rsidRPr="00E4724C">
        <w:rPr>
          <w:noProof/>
        </w:rPr>
        <mc:AlternateContent>
          <mc:Choice Requires="wps">
            <w:drawing>
              <wp:anchor distT="0" distB="0" distL="114300" distR="114300" simplePos="0" relativeHeight="251726848" behindDoc="0" locked="0" layoutInCell="1" allowOverlap="1" wp14:anchorId="31D38049" wp14:editId="19ED4411">
                <wp:simplePos x="0" y="0"/>
                <wp:positionH relativeFrom="column">
                  <wp:posOffset>2421590</wp:posOffset>
                </wp:positionH>
                <wp:positionV relativeFrom="paragraph">
                  <wp:posOffset>308574</wp:posOffset>
                </wp:positionV>
                <wp:extent cx="1468120" cy="659130"/>
                <wp:effectExtent l="0" t="0" r="17780" b="26670"/>
                <wp:wrapNone/>
                <wp:docPr id="19" name="Rectangle 29"/>
                <wp:cNvGraphicFramePr/>
                <a:graphic xmlns:a="http://schemas.openxmlformats.org/drawingml/2006/main">
                  <a:graphicData uri="http://schemas.microsoft.com/office/word/2010/wordprocessingShape">
                    <wps:wsp>
                      <wps:cNvSpPr/>
                      <wps:spPr>
                        <a:xfrm>
                          <a:off x="0" y="0"/>
                          <a:ext cx="1468120" cy="65913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9" o:spid="_x0000_s1026" style="position:absolute;margin-left:190.7pt;margin-top:24.3pt;width:115.6pt;height:51.9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" fillcolor="white [3201]" strokecolor="black [3200]" strokeweight="1pt"/>
            </w:pict>
          </mc:Fallback>
        </mc:AlternateContent>
      </w:r>
    </w:p>
    <w:p w:rsidR="009E2E25" w:rsidRDefault="00E6598C" w:rsidP="009E2E25">
      <w:r w:rsidRPr="00E4724C">
        <w:rPr>
          <w:noProof/>
        </w:rPr>
        <mc:AlternateContent>
          <mc:Choice Requires="wps">
            <w:drawing>
              <wp:anchor distT="0" distB="0" distL="114300" distR="114300" simplePos="0" relativeHeight="251722752" behindDoc="0" locked="0" layoutInCell="1" allowOverlap="1" wp14:anchorId="3E5907F5" wp14:editId="78931C4A">
                <wp:simplePos x="0" y="0"/>
                <wp:positionH relativeFrom="column">
                  <wp:posOffset>224155</wp:posOffset>
                </wp:positionH>
                <wp:positionV relativeFrom="paragraph">
                  <wp:posOffset>139700</wp:posOffset>
                </wp:positionV>
                <wp:extent cx="1151255" cy="503555"/>
                <wp:effectExtent l="0" t="0" r="10795" b="10795"/>
                <wp:wrapNone/>
                <wp:docPr id="17" name="Text Box 39"/>
                <wp:cNvGraphicFramePr/>
                <a:graphic xmlns:a="http://schemas.openxmlformats.org/drawingml/2006/main">
                  <a:graphicData uri="http://schemas.microsoft.com/office/word/2010/wordprocessingShape">
                    <wps:wsp>
                      <wps:cNvSpPr txBox="1"/>
                      <wps:spPr>
                        <a:xfrm>
                          <a:off x="0" y="0"/>
                          <a:ext cx="1151255" cy="503555"/>
                        </a:xfrm>
                        <a:prstGeom prst="rect">
                          <a:avLst/>
                        </a:prstGeom>
                        <a:solidFill>
                          <a:schemeClr val="lt1"/>
                        </a:solidFill>
                        <a:ln w="6350">
                          <a:solidFill>
                            <a:schemeClr val="bg1"/>
                          </a:solidFill>
                        </a:ln>
                      </wps:spPr>
                      <wps:txbx>
                        <w:txbxContent>
                          <w:p w:rsidR="009E2E25" w:rsidRPr="009E2E25" w:rsidRDefault="009E2E25" w:rsidP="009E2E25">
                            <w:pPr>
                              <w:rPr>
                                <w:b/>
                                <w:bCs/>
                                <w:sz w:val="24"/>
                                <w:szCs w:val="24"/>
                              </w:rPr>
                            </w:pPr>
                            <w:proofErr w:type="spellStart"/>
                            <w:r w:rsidRPr="009E2E25">
                              <w:rPr>
                                <w:b/>
                              </w:rPr>
                              <w:t>DataBase</w:t>
                            </w:r>
                            <w:proofErr w:type="spellEnd"/>
                            <w:r w:rsidRPr="009E2E25">
                              <w:rPr>
                                <w:b/>
                              </w:rPr>
                              <w:t xml:space="preserve"> Management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margin-left:17.65pt;margin-top:11pt;width:90.65pt;height:39.6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" fillcolor="white [3201]" strokecolor="white [3212]" strokeweight=".5pt">
                <v:textbox>
                  <w:txbxContent>
                    <w:p w:rsidR="009E2E25" w:rsidRPr="009E2E25" w:rsidRDefault="009E2E25" w:rsidP="009E2E25">
                      <w:pPr>
                        <w:rPr>
                          <w:b/>
                          <w:bCs/>
                          <w:sz w:val="24"/>
                          <w:szCs w:val="24"/>
                        </w:rPr>
                      </w:pPr>
                      <w:proofErr w:type="spellStart"/>
                      <w:r w:rsidRPr="009E2E25">
                        <w:rPr>
                          <w:b/>
                        </w:rPr>
                        <w:t>DataBase</w:t>
                      </w:r>
                      <w:proofErr w:type="spellEnd"/>
                      <w:r w:rsidRPr="009E2E25">
                        <w:rPr>
                          <w:b/>
                        </w:rPr>
                        <w:t xml:space="preserve"> Management</w:t>
                      </w:r>
                    </w:p>
                  </w:txbxContent>
                </v:textbox>
              </v:shape>
            </w:pict>
          </mc:Fallback>
        </mc:AlternateContent>
      </w:r>
      <w:r w:rsidR="00F16BD8">
        <w:rPr>
          <w:noProof/>
        </w:rPr>
        <mc:AlternateContent>
          <mc:Choice Requires="wps">
            <w:drawing>
              <wp:anchor distT="0" distB="0" distL="114300" distR="114300" simplePos="0" relativeHeight="251759616" behindDoc="0" locked="0" layoutInCell="1" allowOverlap="1" wp14:anchorId="3EB13E5D" wp14:editId="30B25CD0">
                <wp:simplePos x="0" y="0"/>
                <wp:positionH relativeFrom="column">
                  <wp:posOffset>4968240</wp:posOffset>
                </wp:positionH>
                <wp:positionV relativeFrom="paragraph">
                  <wp:posOffset>199390</wp:posOffset>
                </wp:positionV>
                <wp:extent cx="732790" cy="379095"/>
                <wp:effectExtent l="0" t="0" r="0" b="1905"/>
                <wp:wrapNone/>
                <wp:docPr id="42" name="Text Box 42"/>
                <wp:cNvGraphicFramePr/>
                <a:graphic xmlns:a="http://schemas.openxmlformats.org/drawingml/2006/main">
                  <a:graphicData uri="http://schemas.microsoft.com/office/word/2010/wordprocessingShape">
                    <wps:wsp>
                      <wps:cNvSpPr txBox="1"/>
                      <wps:spPr>
                        <a:xfrm>
                          <a:off x="0" y="0"/>
                          <a:ext cx="732790" cy="37909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16BD8" w:rsidRPr="00E6598C" w:rsidRDefault="00F16BD8">
                            <w:pPr>
                              <w:rPr>
                                <w:b/>
                              </w:rPr>
                            </w:pPr>
                            <w:r w:rsidRPr="00E6598C">
                              <w:rPr>
                                <w:b/>
                              </w:rPr>
                              <w:t>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42" o:spid="_x0000_s1036" type="#_x0000_t202" style="position:absolute;margin-left:391.2pt;margin-top:15.7pt;width:57.7pt;height:29.85pt;z-index:2517596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" fillcolor="white [3201]" stroked="f" strokeweight=".5pt">
                <v:textbox>
                  <w:txbxContent>
                    <w:p w:rsidR="00F16BD8" w:rsidRPr="00E6598C" w:rsidRDefault="00F16BD8">
                      <w:pPr>
                        <w:rPr>
                          <w:b/>
                        </w:rPr>
                      </w:pPr>
                      <w:r w:rsidRPr="00E6598C">
                        <w:rPr>
                          <w:b/>
                        </w:rPr>
                        <w:t>END</w:t>
                      </w:r>
                    </w:p>
                  </w:txbxContent>
                </v:textbox>
              </v:shape>
            </w:pict>
          </mc:Fallback>
        </mc:AlternateContent>
      </w:r>
      <w:r w:rsidR="00F16BD8">
        <w:rPr>
          <w:noProof/>
        </w:rPr>
        <mc:AlternateContent>
          <mc:Choice Requires="wps">
            <w:drawing>
              <wp:anchor distT="0" distB="0" distL="114300" distR="114300" simplePos="0" relativeHeight="251757568" behindDoc="0" locked="0" layoutInCell="1" allowOverlap="1" wp14:anchorId="459F6809" wp14:editId="0F66FE42">
                <wp:simplePos x="0" y="0"/>
                <wp:positionH relativeFrom="column">
                  <wp:posOffset>2648309</wp:posOffset>
                </wp:positionH>
                <wp:positionV relativeFrom="paragraph">
                  <wp:posOffset>139964</wp:posOffset>
                </wp:positionV>
                <wp:extent cx="948583" cy="362309"/>
                <wp:effectExtent l="0" t="0" r="4445" b="0"/>
                <wp:wrapNone/>
                <wp:docPr id="40" name="Text Box 40"/>
                <wp:cNvGraphicFramePr/>
                <a:graphic xmlns:a="http://schemas.openxmlformats.org/drawingml/2006/main">
                  <a:graphicData uri="http://schemas.microsoft.com/office/word/2010/wordprocessingShape">
                    <wps:wsp>
                      <wps:cNvSpPr txBox="1"/>
                      <wps:spPr>
                        <a:xfrm>
                          <a:off x="0" y="0"/>
                          <a:ext cx="948583" cy="36230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16BD8" w:rsidRPr="00E6598C" w:rsidRDefault="00F16BD8">
                            <w:pPr>
                              <w:rPr>
                                <w:b/>
                              </w:rPr>
                            </w:pPr>
                            <w:r w:rsidRPr="00E6598C">
                              <w:rPr>
                                <w:b/>
                              </w:rPr>
                              <w:t>Bus Routes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40" o:spid="_x0000_s1037" type="#_x0000_t202" style="position:absolute;margin-left:208.55pt;margin-top:11pt;width:74.7pt;height:28.55pt;z-index:2517575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" fillcolor="white [3201]" stroked="f" strokeweight=".5pt">
                <v:textbox>
                  <w:txbxContent>
                    <w:p w:rsidR="00F16BD8" w:rsidRPr="00E6598C" w:rsidRDefault="00F16BD8">
                      <w:pPr>
                        <w:rPr>
                          <w:b/>
                        </w:rPr>
                      </w:pPr>
                      <w:r w:rsidRPr="00E6598C">
                        <w:rPr>
                          <w:b/>
                        </w:rPr>
                        <w:t>Bus Routes</w:t>
                      </w:r>
                    </w:p>
                  </w:txbxContent>
                </v:textbox>
              </v:shape>
            </w:pict>
          </mc:Fallback>
        </mc:AlternateContent>
      </w:r>
      <w:r w:rsidR="009E2E25" w:rsidRPr="00E4724C">
        <w:rPr>
          <w:noProof/>
        </w:rPr>
        <mc:AlternateContent>
          <mc:Choice Requires="wps">
            <w:drawing>
              <wp:anchor distT="0" distB="0" distL="114300" distR="114300" simplePos="0" relativeHeight="251718656" behindDoc="0" locked="0" layoutInCell="1" allowOverlap="1" wp14:anchorId="7D34ED69" wp14:editId="7284C143">
                <wp:simplePos x="0" y="0"/>
                <wp:positionH relativeFrom="column">
                  <wp:posOffset>2811145</wp:posOffset>
                </wp:positionH>
                <wp:positionV relativeFrom="paragraph">
                  <wp:posOffset>267335</wp:posOffset>
                </wp:positionV>
                <wp:extent cx="1078230" cy="386080"/>
                <wp:effectExtent l="0" t="0" r="7620" b="0"/>
                <wp:wrapNone/>
                <wp:docPr id="15" name="Text Box 39"/>
                <wp:cNvGraphicFramePr/>
                <a:graphic xmlns:a="http://schemas.openxmlformats.org/drawingml/2006/main">
                  <a:graphicData uri="http://schemas.microsoft.com/office/word/2010/wordprocessingShape">
                    <wps:wsp>
                      <wps:cNvSpPr txBox="1"/>
                      <wps:spPr>
                        <a:xfrm>
                          <a:off x="0" y="0"/>
                          <a:ext cx="1078230" cy="386080"/>
                        </a:xfrm>
                        <a:prstGeom prst="rect">
                          <a:avLst/>
                        </a:prstGeom>
                        <a:solidFill>
                          <a:schemeClr val="lt1"/>
                        </a:solidFill>
                        <a:ln w="6350">
                          <a:noFill/>
                        </a:ln>
                      </wps:spPr>
                      <wps:txbx>
                        <w:txbxContent>
                          <w:p w:rsidR="009E2E25" w:rsidRPr="007B761C" w:rsidRDefault="009E2E25" w:rsidP="009E2E25">
                            <w:pPr>
                              <w:rPr>
                                <w:b/>
                                <w:bCs/>
                                <w:sz w:val="24"/>
                                <w:szCs w:val="24"/>
                              </w:rPr>
                            </w:pPr>
                            <w:r>
                              <w:t xml:space="preserve">  </w:t>
                            </w:r>
                            <w:r>
                              <w:rPr>
                                <w:b/>
                                <w:bCs/>
                                <w:sz w:val="24"/>
                                <w:szCs w:val="24"/>
                              </w:rPr>
                              <w:t>Admin Panel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38" type="#_x0000_t202" style="position:absolute;margin-left:221.35pt;margin-top:21.05pt;width:84.9pt;height:30.4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" fillcolor="white [3201]" stroked="f" strokeweight=".5pt">
                <v:textbox>
                  <w:txbxContent>
                    <w:p w:rsidR="009E2E25" w:rsidRPr="007B761C" w:rsidRDefault="009E2E25" w:rsidP="009E2E25">
                      <w:pPr>
                        <w:rPr>
                          <w:b/>
                          <w:bCs/>
                          <w:sz w:val="24"/>
                          <w:szCs w:val="24"/>
                        </w:rPr>
                      </w:pPr>
                      <w:r>
                        <w:t xml:space="preserve">  </w:t>
                      </w:r>
                      <w:r>
                        <w:rPr>
                          <w:b/>
                          <w:bCs/>
                          <w:sz w:val="24"/>
                          <w:szCs w:val="24"/>
                        </w:rPr>
                        <w:t>Admin Panel</w:t>
                      </w:r>
                    </w:p>
                  </w:txbxContent>
                </v:textbox>
              </v:shape>
            </w:pict>
          </mc:Fallback>
        </mc:AlternateContent>
      </w:r>
      <w:r w:rsidR="009E2E25" w:rsidRPr="00E4724C">
        <w:rPr>
          <w:noProof/>
        </w:rPr>
        <mc:AlternateContent>
          <mc:Choice Requires="wps">
            <w:drawing>
              <wp:anchor distT="0" distB="0" distL="114300" distR="114300" simplePos="0" relativeHeight="251720704" behindDoc="0" locked="0" layoutInCell="1" allowOverlap="1" wp14:anchorId="69F72BBC" wp14:editId="4A55CA00">
                <wp:simplePos x="0" y="0"/>
                <wp:positionH relativeFrom="column">
                  <wp:posOffset>2650490</wp:posOffset>
                </wp:positionH>
                <wp:positionV relativeFrom="paragraph">
                  <wp:posOffset>299085</wp:posOffset>
                </wp:positionV>
                <wp:extent cx="1078230" cy="386080"/>
                <wp:effectExtent l="0" t="0" r="7620" b="0"/>
                <wp:wrapNone/>
                <wp:docPr id="16" name="Text Box 39"/>
                <wp:cNvGraphicFramePr/>
                <a:graphic xmlns:a="http://schemas.openxmlformats.org/drawingml/2006/main">
                  <a:graphicData uri="http://schemas.microsoft.com/office/word/2010/wordprocessingShape">
                    <wps:wsp>
                      <wps:cNvSpPr txBox="1"/>
                      <wps:spPr>
                        <a:xfrm>
                          <a:off x="0" y="0"/>
                          <a:ext cx="1078230" cy="386080"/>
                        </a:xfrm>
                        <a:prstGeom prst="rect">
                          <a:avLst/>
                        </a:prstGeom>
                        <a:solidFill>
                          <a:schemeClr val="lt1"/>
                        </a:solidFill>
                        <a:ln w="6350">
                          <a:noFill/>
                        </a:ln>
                      </wps:spPr>
                      <wps:txbx>
                        <w:txbxContent>
                          <w:p w:rsidR="009E2E25" w:rsidRPr="009E2E25" w:rsidRDefault="009E2E25" w:rsidP="009E2E25">
                            <w:pPr>
                              <w:rPr>
                                <w:b/>
                                <w:bCs/>
                                <w:sz w:val="24"/>
                                <w:szCs w:val="24"/>
                              </w:rPr>
                            </w:pPr>
                            <w:r w:rsidRPr="009E2E25">
                              <w:rPr>
                                <w:b/>
                              </w:rPr>
                              <w:t xml:space="preserve"> Bus Routes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39" type="#_x0000_t202" style="position:absolute;margin-left:208.7pt;margin-top:23.55pt;width:84.9pt;height:30.4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" fillcolor="white [3201]" stroked="f" strokeweight=".5pt">
                <v:textbox>
                  <w:txbxContent>
                    <w:p w:rsidR="009E2E25" w:rsidRPr="009E2E25" w:rsidRDefault="009E2E25" w:rsidP="009E2E25">
                      <w:pPr>
                        <w:rPr>
                          <w:b/>
                          <w:bCs/>
                          <w:sz w:val="24"/>
                          <w:szCs w:val="24"/>
                        </w:rPr>
                      </w:pPr>
                      <w:r w:rsidRPr="009E2E25">
                        <w:rPr>
                          <w:b/>
                        </w:rPr>
                        <w:t xml:space="preserve"> Bus Routes</w:t>
                      </w:r>
                    </w:p>
                  </w:txbxContent>
                </v:textbox>
              </v:shape>
            </w:pict>
          </mc:Fallback>
        </mc:AlternateContent>
      </w:r>
      <w:r w:rsidR="009E2E25" w:rsidRPr="00E4724C">
        <w:rPr>
          <w:noProof/>
        </w:rPr>
        <mc:AlternateContent>
          <mc:Choice Requires="wps">
            <w:drawing>
              <wp:anchor distT="0" distB="0" distL="114300" distR="114300" simplePos="0" relativeHeight="251660288" behindDoc="0" locked="0" layoutInCell="1" allowOverlap="1" wp14:anchorId="583341C2" wp14:editId="416E8E90">
                <wp:simplePos x="0" y="0"/>
                <wp:positionH relativeFrom="column">
                  <wp:posOffset>160020</wp:posOffset>
                </wp:positionH>
                <wp:positionV relativeFrom="paragraph">
                  <wp:posOffset>5715</wp:posOffset>
                </wp:positionV>
                <wp:extent cx="1468120" cy="659130"/>
                <wp:effectExtent l="0" t="0" r="17780" b="26670"/>
                <wp:wrapNone/>
                <wp:docPr id="149421825" name="Rectangle 29"/>
                <wp:cNvGraphicFramePr/>
                <a:graphic xmlns:a="http://schemas.openxmlformats.org/drawingml/2006/main">
                  <a:graphicData uri="http://schemas.microsoft.com/office/word/2010/wordprocessingShape">
                    <wps:wsp>
                      <wps:cNvSpPr/>
                      <wps:spPr>
                        <a:xfrm>
                          <a:off x="0" y="0"/>
                          <a:ext cx="1468120" cy="65913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9" o:spid="_x0000_s1026" style="position:absolute;margin-left:12.6pt;margin-top:.45pt;width:115.6pt;height:51.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" fillcolor="white [3201]" strokecolor="black [3200]" strokeweight="1pt"/>
            </w:pict>
          </mc:Fallback>
        </mc:AlternateContent>
      </w:r>
    </w:p>
    <w:p w:rsidR="009E2E25" w:rsidRDefault="009E2E25" w:rsidP="009E2E25"/>
    <w:p w:rsidR="009E2E25" w:rsidRDefault="00F16BD8" w:rsidP="009E2E25">
      <w:r w:rsidRPr="00E4724C">
        <w:rPr>
          <w:noProof/>
        </w:rPr>
        <mc:AlternateContent>
          <mc:Choice Requires="wps">
            <w:drawing>
              <wp:anchor distT="0" distB="0" distL="114300" distR="114300" simplePos="0" relativeHeight="251741184" behindDoc="0" locked="0" layoutInCell="1" allowOverlap="1" wp14:anchorId="495FF10B" wp14:editId="00AF1ED2">
                <wp:simplePos x="0" y="0"/>
                <wp:positionH relativeFrom="column">
                  <wp:posOffset>3114136</wp:posOffset>
                </wp:positionH>
                <wp:positionV relativeFrom="paragraph">
                  <wp:posOffset>15084</wp:posOffset>
                </wp:positionV>
                <wp:extent cx="17253" cy="431321"/>
                <wp:effectExtent l="57150" t="0" r="59055" b="64135"/>
                <wp:wrapNone/>
                <wp:docPr id="29" name="Straight Arrow Connector 61"/>
                <wp:cNvGraphicFramePr/>
                <a:graphic xmlns:a="http://schemas.openxmlformats.org/drawingml/2006/main">
                  <a:graphicData uri="http://schemas.microsoft.com/office/word/2010/wordprocessingShape">
                    <wps:wsp>
                      <wps:cNvCnPr/>
                      <wps:spPr>
                        <a:xfrm>
                          <a:off x="0" y="0"/>
                          <a:ext cx="17253" cy="43132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61" o:spid="_x0000_s1026" type="#_x0000_t32" style="position:absolute;margin-left:245.2pt;margin-top:1.2pt;width:1.35pt;height:33.9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" strokecolor="black [3200]" strokeweight=".5pt">
                <v:stroke endarrow="block" joinstyle="miter"/>
              </v:shape>
            </w:pict>
          </mc:Fallback>
        </mc:AlternateContent>
      </w:r>
      <w:r w:rsidRPr="00E4724C">
        <w:rPr>
          <w:noProof/>
        </w:rPr>
        <mc:AlternateContent>
          <mc:Choice Requires="wps">
            <w:drawing>
              <wp:anchor distT="0" distB="0" distL="114300" distR="114300" simplePos="0" relativeHeight="251735040" behindDoc="0" locked="0" layoutInCell="1" allowOverlap="1" wp14:anchorId="593E2060" wp14:editId="3F6CE4A8">
                <wp:simplePos x="0" y="0"/>
                <wp:positionH relativeFrom="column">
                  <wp:posOffset>776377</wp:posOffset>
                </wp:positionH>
                <wp:positionV relativeFrom="paragraph">
                  <wp:posOffset>42713</wp:posOffset>
                </wp:positionV>
                <wp:extent cx="8124" cy="362309"/>
                <wp:effectExtent l="76200" t="0" r="68580" b="57150"/>
                <wp:wrapNone/>
                <wp:docPr id="26" name="Straight Arrow Connector 61"/>
                <wp:cNvGraphicFramePr/>
                <a:graphic xmlns:a="http://schemas.openxmlformats.org/drawingml/2006/main">
                  <a:graphicData uri="http://schemas.microsoft.com/office/word/2010/wordprocessingShape">
                    <wps:wsp>
                      <wps:cNvCnPr/>
                      <wps:spPr>
                        <a:xfrm flipH="1">
                          <a:off x="0" y="0"/>
                          <a:ext cx="8124" cy="36230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61" o:spid="_x0000_s1026" type="#_x0000_t32" style="position:absolute;margin-left:61.15pt;margin-top:3.35pt;width:.65pt;height:28.55pt;flip:x;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" strokecolor="black [3200]" strokeweight=".5pt">
                <v:stroke endarrow="block" joinstyle="miter"/>
              </v:shape>
            </w:pict>
          </mc:Fallback>
        </mc:AlternateContent>
      </w:r>
    </w:p>
    <w:p w:rsidR="009E2E25" w:rsidRPr="00E4724C" w:rsidRDefault="00E6598C" w:rsidP="009E2E25">
      <w:r>
        <w:rPr>
          <w:noProof/>
        </w:rPr>
        <mc:AlternateContent>
          <mc:Choice Requires="wps">
            <w:drawing>
              <wp:anchor distT="0" distB="0" distL="114300" distR="114300" simplePos="0" relativeHeight="251753472" behindDoc="0" locked="0" layoutInCell="1" allowOverlap="1" wp14:anchorId="4F8CE7E8" wp14:editId="6BA9982E">
                <wp:simplePos x="0" y="0"/>
                <wp:positionH relativeFrom="column">
                  <wp:posOffset>2630805</wp:posOffset>
                </wp:positionH>
                <wp:positionV relativeFrom="paragraph">
                  <wp:posOffset>274955</wp:posOffset>
                </wp:positionV>
                <wp:extent cx="1122045" cy="447675"/>
                <wp:effectExtent l="0" t="0" r="1905" b="9525"/>
                <wp:wrapNone/>
                <wp:docPr id="37" name="Text Box 37"/>
                <wp:cNvGraphicFramePr/>
                <a:graphic xmlns:a="http://schemas.openxmlformats.org/drawingml/2006/main">
                  <a:graphicData uri="http://schemas.microsoft.com/office/word/2010/wordprocessingShape">
                    <wps:wsp>
                      <wps:cNvSpPr txBox="1"/>
                      <wps:spPr>
                        <a:xfrm>
                          <a:off x="0" y="0"/>
                          <a:ext cx="1122045" cy="4476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16BD8" w:rsidRPr="00E6598C" w:rsidRDefault="00F16BD8">
                            <w:pPr>
                              <w:rPr>
                                <w:b/>
                              </w:rPr>
                            </w:pPr>
                            <w:proofErr w:type="spellStart"/>
                            <w:r w:rsidRPr="00E6598C">
                              <w:rPr>
                                <w:b/>
                              </w:rPr>
                              <w:t>Geolocation</w:t>
                            </w:r>
                            <w:proofErr w:type="spellEnd"/>
                            <w:r w:rsidRPr="00E6598C">
                              <w:rPr>
                                <w:b/>
                              </w:rPr>
                              <w:t xml:space="preserve"> Trackin</w:t>
                            </w:r>
                            <w:r w:rsidR="00E6598C">
                              <w:rPr>
                                <w:b/>
                              </w:rPr>
                              <w:t>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7" o:spid="_x0000_s1040" type="#_x0000_t202" style="position:absolute;margin-left:207.15pt;margin-top:21.65pt;width:88.35pt;height:35.25pt;z-index:2517534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" fillcolor="white [3201]" stroked="f" strokeweight=".5pt">
                <v:textbox>
                  <w:txbxContent>
                    <w:p w:rsidR="00F16BD8" w:rsidRPr="00E6598C" w:rsidRDefault="00F16BD8">
                      <w:pPr>
                        <w:rPr>
                          <w:b/>
                        </w:rPr>
                      </w:pPr>
                      <w:proofErr w:type="spellStart"/>
                      <w:r w:rsidRPr="00E6598C">
                        <w:rPr>
                          <w:b/>
                        </w:rPr>
                        <w:t>Geolocation</w:t>
                      </w:r>
                      <w:proofErr w:type="spellEnd"/>
                      <w:r w:rsidRPr="00E6598C">
                        <w:rPr>
                          <w:b/>
                        </w:rPr>
                        <w:t xml:space="preserve"> Trackin</w:t>
                      </w:r>
                      <w:r w:rsidR="00E6598C">
                        <w:rPr>
                          <w:b/>
                        </w:rPr>
                        <w:t>g</w:t>
                      </w:r>
                    </w:p>
                  </w:txbxContent>
                </v:textbox>
              </v:shape>
            </w:pict>
          </mc:Fallback>
        </mc:AlternateContent>
      </w:r>
      <w:r w:rsidR="00F16BD8" w:rsidRPr="00E4724C">
        <w:rPr>
          <w:noProof/>
        </w:rPr>
        <mc:AlternateContent>
          <mc:Choice Requires="wps">
            <w:drawing>
              <wp:anchor distT="0" distB="0" distL="114300" distR="114300" simplePos="0" relativeHeight="251732992" behindDoc="0" locked="0" layoutInCell="1" allowOverlap="1" wp14:anchorId="644001F0" wp14:editId="06973D51">
                <wp:simplePos x="0" y="0"/>
                <wp:positionH relativeFrom="column">
                  <wp:posOffset>2454910</wp:posOffset>
                </wp:positionH>
                <wp:positionV relativeFrom="paragraph">
                  <wp:posOffset>165364</wp:posOffset>
                </wp:positionV>
                <wp:extent cx="1468120" cy="659130"/>
                <wp:effectExtent l="0" t="0" r="17780" b="26670"/>
                <wp:wrapNone/>
                <wp:docPr id="25" name="Rectangle 29"/>
                <wp:cNvGraphicFramePr/>
                <a:graphic xmlns:a="http://schemas.openxmlformats.org/drawingml/2006/main">
                  <a:graphicData uri="http://schemas.microsoft.com/office/word/2010/wordprocessingShape">
                    <wps:wsp>
                      <wps:cNvSpPr/>
                      <wps:spPr>
                        <a:xfrm>
                          <a:off x="0" y="0"/>
                          <a:ext cx="1468120" cy="65913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9" o:spid="_x0000_s1026" style="position:absolute;margin-left:193.3pt;margin-top:13pt;width:115.6pt;height:51.9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" fillcolor="white [3201]" strokecolor="black [3200]" strokeweight="1pt"/>
            </w:pict>
          </mc:Fallback>
        </mc:AlternateContent>
      </w:r>
      <w:r w:rsidR="00F16BD8" w:rsidRPr="00E4724C">
        <w:rPr>
          <w:noProof/>
        </w:rPr>
        <mc:AlternateContent>
          <mc:Choice Requires="wps">
            <w:drawing>
              <wp:anchor distT="0" distB="0" distL="114300" distR="114300" simplePos="0" relativeHeight="251728896" behindDoc="0" locked="0" layoutInCell="1" allowOverlap="1" wp14:anchorId="7317F9D4" wp14:editId="79D83D10">
                <wp:simplePos x="0" y="0"/>
                <wp:positionH relativeFrom="column">
                  <wp:posOffset>218763</wp:posOffset>
                </wp:positionH>
                <wp:positionV relativeFrom="paragraph">
                  <wp:posOffset>80010</wp:posOffset>
                </wp:positionV>
                <wp:extent cx="1160145" cy="835025"/>
                <wp:effectExtent l="0" t="0" r="20955" b="22225"/>
                <wp:wrapNone/>
                <wp:docPr id="23" name="Oval 37"/>
                <wp:cNvGraphicFramePr/>
                <a:graphic xmlns:a="http://schemas.openxmlformats.org/drawingml/2006/main">
                  <a:graphicData uri="http://schemas.microsoft.com/office/word/2010/wordprocessingShape">
                    <wps:wsp>
                      <wps:cNvSpPr/>
                      <wps:spPr>
                        <a:xfrm>
                          <a:off x="0" y="0"/>
                          <a:ext cx="1160145" cy="835025"/>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37" o:spid="_x0000_s1026" style="position:absolute;margin-left:17.25pt;margin-top:6.3pt;width:91.35pt;height:65.75pt;z-index:2517288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" fillcolor="white [3201]" strokecolor="black [3200]" strokeweight="1pt">
                <v:stroke joinstyle="miter"/>
              </v:oval>
            </w:pict>
          </mc:Fallback>
        </mc:AlternateContent>
      </w:r>
    </w:p>
    <w:p w:rsidR="009E2E25" w:rsidRPr="00E4724C" w:rsidRDefault="00F16BD8" w:rsidP="009E2E25">
      <w:r>
        <w:rPr>
          <w:noProof/>
        </w:rPr>
        <mc:AlternateContent>
          <mc:Choice Requires="wps">
            <w:drawing>
              <wp:anchor distT="0" distB="0" distL="114300" distR="114300" simplePos="0" relativeHeight="251752448" behindDoc="0" locked="0" layoutInCell="1" allowOverlap="1" wp14:anchorId="77AB832C" wp14:editId="09D432A3">
                <wp:simplePos x="0" y="0"/>
                <wp:positionH relativeFrom="column">
                  <wp:posOffset>483079</wp:posOffset>
                </wp:positionH>
                <wp:positionV relativeFrom="paragraph">
                  <wp:posOffset>20931</wp:posOffset>
                </wp:positionV>
                <wp:extent cx="690113" cy="379562"/>
                <wp:effectExtent l="0" t="0" r="0" b="1905"/>
                <wp:wrapNone/>
                <wp:docPr id="36" name="Text Box 36"/>
                <wp:cNvGraphicFramePr/>
                <a:graphic xmlns:a="http://schemas.openxmlformats.org/drawingml/2006/main">
                  <a:graphicData uri="http://schemas.microsoft.com/office/word/2010/wordprocessingShape">
                    <wps:wsp>
                      <wps:cNvSpPr txBox="1"/>
                      <wps:spPr>
                        <a:xfrm>
                          <a:off x="0" y="0"/>
                          <a:ext cx="690113" cy="37956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16BD8" w:rsidRPr="00E6598C" w:rsidRDefault="00F16BD8">
                            <w:pPr>
                              <w:rPr>
                                <w:b/>
                              </w:rPr>
                            </w:pPr>
                            <w:r w:rsidRPr="00E6598C">
                              <w:rPr>
                                <w:b/>
                              </w:rPr>
                              <w:t>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36" o:spid="_x0000_s1041" type="#_x0000_t202" style="position:absolute;margin-left:38.05pt;margin-top:1.65pt;width:54.35pt;height:29.9pt;z-index:2517524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" fillcolor="white [3201]" stroked="f" strokeweight=".5pt">
                <v:textbox>
                  <w:txbxContent>
                    <w:p w:rsidR="00F16BD8" w:rsidRPr="00E6598C" w:rsidRDefault="00F16BD8">
                      <w:pPr>
                        <w:rPr>
                          <w:b/>
                        </w:rPr>
                      </w:pPr>
                      <w:r w:rsidRPr="00E6598C">
                        <w:rPr>
                          <w:b/>
                        </w:rPr>
                        <w:t>END</w:t>
                      </w:r>
                    </w:p>
                  </w:txbxContent>
                </v:textbox>
              </v:shape>
            </w:pict>
          </mc:Fallback>
        </mc:AlternateContent>
      </w:r>
    </w:p>
    <w:p w:rsidR="009E2E25" w:rsidRPr="00E4724C" w:rsidRDefault="00F16BD8" w:rsidP="009E2E25">
      <w:r w:rsidRPr="00E4724C">
        <w:rPr>
          <w:noProof/>
        </w:rPr>
        <mc:AlternateContent>
          <mc:Choice Requires="wps">
            <w:drawing>
              <wp:anchor distT="0" distB="0" distL="114300" distR="114300" simplePos="0" relativeHeight="251681792" behindDoc="0" locked="0" layoutInCell="1" allowOverlap="1" wp14:anchorId="2CA7503D" wp14:editId="29BDF067">
                <wp:simplePos x="0" y="0"/>
                <wp:positionH relativeFrom="column">
                  <wp:posOffset>3122762</wp:posOffset>
                </wp:positionH>
                <wp:positionV relativeFrom="paragraph">
                  <wp:posOffset>192752</wp:posOffset>
                </wp:positionV>
                <wp:extent cx="8627" cy="379563"/>
                <wp:effectExtent l="76200" t="0" r="86995" b="59055"/>
                <wp:wrapNone/>
                <wp:docPr id="481620386" name="Straight Arrow Connector 61"/>
                <wp:cNvGraphicFramePr/>
                <a:graphic xmlns:a="http://schemas.openxmlformats.org/drawingml/2006/main">
                  <a:graphicData uri="http://schemas.microsoft.com/office/word/2010/wordprocessingShape">
                    <wps:wsp>
                      <wps:cNvCnPr/>
                      <wps:spPr>
                        <a:xfrm flipH="1">
                          <a:off x="0" y="0"/>
                          <a:ext cx="8627" cy="37956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61" o:spid="_x0000_s1026" type="#_x0000_t32" style="position:absolute;margin-left:245.9pt;margin-top:15.2pt;width:.7pt;height:29.9pt;flip:x;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" strokecolor="black [3200]" strokeweight=".5pt">
                <v:stroke endarrow="block" joinstyle="miter"/>
              </v:shape>
            </w:pict>
          </mc:Fallback>
        </mc:AlternateContent>
      </w:r>
    </w:p>
    <w:p w:rsidR="009E2E25" w:rsidRPr="00E4724C" w:rsidRDefault="00E6598C" w:rsidP="009E2E25">
      <w:r w:rsidRPr="00E4724C">
        <w:rPr>
          <w:noProof/>
        </w:rPr>
        <mc:AlternateContent>
          <mc:Choice Requires="wps">
            <w:drawing>
              <wp:anchor distT="0" distB="0" distL="114300" distR="114300" simplePos="0" relativeHeight="251749376" behindDoc="0" locked="0" layoutInCell="1" allowOverlap="1" wp14:anchorId="76BC7AC1" wp14:editId="37BE2810">
                <wp:simplePos x="0" y="0"/>
                <wp:positionH relativeFrom="column">
                  <wp:posOffset>4447540</wp:posOffset>
                </wp:positionH>
                <wp:positionV relativeFrom="paragraph">
                  <wp:posOffset>191770</wp:posOffset>
                </wp:positionV>
                <wp:extent cx="1160145" cy="835025"/>
                <wp:effectExtent l="0" t="0" r="20955" b="22225"/>
                <wp:wrapNone/>
                <wp:docPr id="33" name="Oval 37"/>
                <wp:cNvGraphicFramePr/>
                <a:graphic xmlns:a="http://schemas.openxmlformats.org/drawingml/2006/main">
                  <a:graphicData uri="http://schemas.microsoft.com/office/word/2010/wordprocessingShape">
                    <wps:wsp>
                      <wps:cNvSpPr/>
                      <wps:spPr>
                        <a:xfrm>
                          <a:off x="0" y="0"/>
                          <a:ext cx="1160145" cy="835025"/>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37" o:spid="_x0000_s1026" style="position:absolute;margin-left:350.2pt;margin-top:15.1pt;width:91.35pt;height:65.75pt;z-index:2517493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" fillcolor="white [3201]" strokecolor="black [3200]" strokeweight="1pt">
                <v:stroke joinstyle="miter"/>
              </v:oval>
            </w:pict>
          </mc:Fallback>
        </mc:AlternateContent>
      </w:r>
      <w:r w:rsidR="00F16BD8" w:rsidRPr="00E4724C">
        <w:rPr>
          <w:noProof/>
        </w:rPr>
        <mc:AlternateContent>
          <mc:Choice Requires="wps">
            <w:drawing>
              <wp:anchor distT="0" distB="0" distL="114300" distR="114300" simplePos="0" relativeHeight="251659264" behindDoc="0" locked="0" layoutInCell="1" allowOverlap="1" wp14:anchorId="1513C1A9" wp14:editId="31F92DB0">
                <wp:simplePos x="0" y="0"/>
                <wp:positionH relativeFrom="column">
                  <wp:posOffset>2369185</wp:posOffset>
                </wp:positionH>
                <wp:positionV relativeFrom="paragraph">
                  <wp:posOffset>248285</wp:posOffset>
                </wp:positionV>
                <wp:extent cx="1617345" cy="668020"/>
                <wp:effectExtent l="0" t="0" r="20955" b="17780"/>
                <wp:wrapNone/>
                <wp:docPr id="1600030668" name="Rectangle 28"/>
                <wp:cNvGraphicFramePr/>
                <a:graphic xmlns:a="http://schemas.openxmlformats.org/drawingml/2006/main">
                  <a:graphicData uri="http://schemas.microsoft.com/office/word/2010/wordprocessingShape">
                    <wps:wsp>
                      <wps:cNvSpPr/>
                      <wps:spPr>
                        <a:xfrm>
                          <a:off x="0" y="0"/>
                          <a:ext cx="1617345" cy="66802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8" o:spid="_x0000_s1026" style="position:absolute;margin-left:186.55pt;margin-top:19.55pt;width:127.35pt;height:52.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" fillcolor="white [3201]" strokecolor="black [3200]" strokeweight="1pt"/>
            </w:pict>
          </mc:Fallback>
        </mc:AlternateContent>
      </w:r>
    </w:p>
    <w:p w:rsidR="009E2E25" w:rsidRPr="00E4724C" w:rsidRDefault="00E6598C" w:rsidP="009E2E25">
      <w:r>
        <w:rPr>
          <w:noProof/>
        </w:rPr>
        <mc:AlternateContent>
          <mc:Choice Requires="wps">
            <w:drawing>
              <wp:anchor distT="0" distB="0" distL="114300" distR="114300" simplePos="0" relativeHeight="251754496" behindDoc="0" locked="0" layoutInCell="1" allowOverlap="1" wp14:anchorId="3F5A82BE" wp14:editId="0E5689A5">
                <wp:simplePos x="0" y="0"/>
                <wp:positionH relativeFrom="column">
                  <wp:posOffset>2579298</wp:posOffset>
                </wp:positionH>
                <wp:positionV relativeFrom="paragraph">
                  <wp:posOffset>34697</wp:posOffset>
                </wp:positionV>
                <wp:extent cx="1306830" cy="508755"/>
                <wp:effectExtent l="0" t="0" r="7620" b="5715"/>
                <wp:wrapNone/>
                <wp:docPr id="38" name="Text Box 38"/>
                <wp:cNvGraphicFramePr/>
                <a:graphic xmlns:a="http://schemas.openxmlformats.org/drawingml/2006/main">
                  <a:graphicData uri="http://schemas.microsoft.com/office/word/2010/wordprocessingShape">
                    <wps:wsp>
                      <wps:cNvSpPr txBox="1"/>
                      <wps:spPr>
                        <a:xfrm>
                          <a:off x="0" y="0"/>
                          <a:ext cx="1306830" cy="50875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16BD8" w:rsidRPr="00E6598C" w:rsidRDefault="00F16BD8">
                            <w:pPr>
                              <w:rPr>
                                <w:b/>
                              </w:rPr>
                            </w:pPr>
                            <w:r w:rsidRPr="00E6598C">
                              <w:rPr>
                                <w:b/>
                              </w:rPr>
                              <w:t>Google Map Integration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_x0000_s1042" type="#_x0000_t202" style="position:absolute;margin-left:203.1pt;margin-top:2.75pt;width:102.9pt;height:40.05pt;z-index:2517544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" fillcolor="white [3201]" stroked="f" strokeweight=".5pt">
                <v:textbox>
                  <w:txbxContent>
                    <w:p w:rsidR="00F16BD8" w:rsidRPr="00E6598C" w:rsidRDefault="00F16BD8">
                      <w:pPr>
                        <w:rPr>
                          <w:b/>
                        </w:rPr>
                      </w:pPr>
                      <w:r w:rsidRPr="00E6598C">
                        <w:rPr>
                          <w:b/>
                        </w:rPr>
                        <w:t>Google Map Integration</w:t>
                      </w:r>
                    </w:p>
                  </w:txbxContent>
                </v:textbox>
              </v:shape>
            </w:pict>
          </mc:Fallback>
        </mc:AlternateContent>
      </w:r>
      <w:r>
        <w:rPr>
          <w:noProof/>
        </w:rPr>
        <mc:AlternateContent>
          <mc:Choice Requires="wps">
            <w:drawing>
              <wp:anchor distT="0" distB="0" distL="114300" distR="114300" simplePos="0" relativeHeight="251761664" behindDoc="0" locked="0" layoutInCell="1" allowOverlap="1" wp14:anchorId="28EB3185" wp14:editId="61D78618">
                <wp:simplePos x="0" y="0"/>
                <wp:positionH relativeFrom="column">
                  <wp:posOffset>4777105</wp:posOffset>
                </wp:positionH>
                <wp:positionV relativeFrom="paragraph">
                  <wp:posOffset>156893</wp:posOffset>
                </wp:positionV>
                <wp:extent cx="732790" cy="387985"/>
                <wp:effectExtent l="0" t="0" r="0" b="0"/>
                <wp:wrapNone/>
                <wp:docPr id="44" name="Text Box 44"/>
                <wp:cNvGraphicFramePr/>
                <a:graphic xmlns:a="http://schemas.openxmlformats.org/drawingml/2006/main">
                  <a:graphicData uri="http://schemas.microsoft.com/office/word/2010/wordprocessingShape">
                    <wps:wsp>
                      <wps:cNvSpPr txBox="1"/>
                      <wps:spPr>
                        <a:xfrm>
                          <a:off x="0" y="0"/>
                          <a:ext cx="732790" cy="38798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16BD8" w:rsidRPr="00E6598C" w:rsidRDefault="00F16BD8">
                            <w:pPr>
                              <w:rPr>
                                <w:b/>
                              </w:rPr>
                            </w:pPr>
                            <w:r w:rsidRPr="00E6598C">
                              <w:rPr>
                                <w:b/>
                              </w:rPr>
                              <w:t>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44" o:spid="_x0000_s1043" type="#_x0000_t202" style="position:absolute;margin-left:376.15pt;margin-top:12.35pt;width:57.7pt;height:30.55pt;z-index:2517616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" fillcolor="white [3201]" stroked="f" strokeweight=".5pt">
                <v:textbox>
                  <w:txbxContent>
                    <w:p w:rsidR="00F16BD8" w:rsidRPr="00E6598C" w:rsidRDefault="00F16BD8">
                      <w:pPr>
                        <w:rPr>
                          <w:b/>
                        </w:rPr>
                      </w:pPr>
                      <w:r w:rsidRPr="00E6598C">
                        <w:rPr>
                          <w:b/>
                        </w:rPr>
                        <w:t>END</w:t>
                      </w:r>
                    </w:p>
                  </w:txbxContent>
                </v:textbox>
              </v:shape>
            </w:pict>
          </mc:Fallback>
        </mc:AlternateContent>
      </w:r>
      <w:r w:rsidR="00F16BD8" w:rsidRPr="00E4724C">
        <w:rPr>
          <w:noProof/>
        </w:rPr>
        <mc:AlternateContent>
          <mc:Choice Requires="wps">
            <w:drawing>
              <wp:anchor distT="0" distB="0" distL="114300" distR="114300" simplePos="0" relativeHeight="251756544" behindDoc="0" locked="0" layoutInCell="1" allowOverlap="1" wp14:anchorId="24402B33" wp14:editId="4CC60D42">
                <wp:simplePos x="0" y="0"/>
                <wp:positionH relativeFrom="column">
                  <wp:posOffset>3985404</wp:posOffset>
                </wp:positionH>
                <wp:positionV relativeFrom="paragraph">
                  <wp:posOffset>302116</wp:posOffset>
                </wp:positionV>
                <wp:extent cx="465826" cy="0"/>
                <wp:effectExtent l="0" t="76200" r="29845" b="95250"/>
                <wp:wrapNone/>
                <wp:docPr id="39" name="Straight Arrow Connector 61"/>
                <wp:cNvGraphicFramePr/>
                <a:graphic xmlns:a="http://schemas.openxmlformats.org/drawingml/2006/main">
                  <a:graphicData uri="http://schemas.microsoft.com/office/word/2010/wordprocessingShape">
                    <wps:wsp>
                      <wps:cNvCnPr/>
                      <wps:spPr>
                        <a:xfrm>
                          <a:off x="0" y="0"/>
                          <a:ext cx="465826"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61" o:spid="_x0000_s1026" type="#_x0000_t32" style="position:absolute;margin-left:313.8pt;margin-top:23.8pt;width:36.7pt;height:0;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" strokecolor="black [3200]" strokeweight=".5pt">
                <v:stroke endarrow="block" joinstyle="miter"/>
              </v:shape>
            </w:pict>
          </mc:Fallback>
        </mc:AlternateContent>
      </w:r>
    </w:p>
    <w:p w:rsidR="00E6598C" w:rsidRDefault="00E6598C" w:rsidP="00E6598C"/>
    <w:p w:rsidR="009E2E25" w:rsidRPr="00E6598C" w:rsidRDefault="009E2E25" w:rsidP="00E6598C">
      <w:r w:rsidRPr="00E4724C">
        <w:rPr>
          <w:noProof/>
        </w:rPr>
        <w:lastRenderedPageBreak/>
        <mc:AlternateContent>
          <mc:Choice Requires="wps">
            <w:drawing>
              <wp:anchor distT="0" distB="0" distL="114300" distR="114300" simplePos="0" relativeHeight="251667456" behindDoc="0" locked="0" layoutInCell="1" allowOverlap="1" wp14:anchorId="64F76CA0" wp14:editId="030F1331">
                <wp:simplePos x="0" y="0"/>
                <wp:positionH relativeFrom="column">
                  <wp:posOffset>5064085</wp:posOffset>
                </wp:positionH>
                <wp:positionV relativeFrom="paragraph">
                  <wp:posOffset>22860</wp:posOffset>
                </wp:positionV>
                <wp:extent cx="213819" cy="342900"/>
                <wp:effectExtent l="0" t="0" r="0" b="0"/>
                <wp:wrapNone/>
                <wp:docPr id="310453467" name="Text Box 42"/>
                <wp:cNvGraphicFramePr/>
                <a:graphic xmlns:a="http://schemas.openxmlformats.org/drawingml/2006/main">
                  <a:graphicData uri="http://schemas.microsoft.com/office/word/2010/wordprocessingShape">
                    <wps:wsp>
                      <wps:cNvSpPr txBox="1"/>
                      <wps:spPr>
                        <a:xfrm>
                          <a:off x="0" y="0"/>
                          <a:ext cx="213819" cy="342900"/>
                        </a:xfrm>
                        <a:prstGeom prst="rect">
                          <a:avLst/>
                        </a:prstGeom>
                        <a:solidFill>
                          <a:schemeClr val="lt1"/>
                        </a:solidFill>
                        <a:ln w="6350">
                          <a:noFill/>
                        </a:ln>
                      </wps:spPr>
                      <wps:txbx>
                        <w:txbxContent>
                          <w:p w:rsidR="009E2E25" w:rsidRDefault="009E2E25" w:rsidP="009E2E2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44" type="#_x0000_t202" style="position:absolute;margin-left:398.75pt;margin-top:1.8pt;width:16.85pt;height:2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" fillcolor="white [3201]" stroked="f" strokeweight=".5pt">
                <v:textbox>
                  <w:txbxContent>
                    <w:p w:rsidR="009E2E25" w:rsidRDefault="009E2E25" w:rsidP="009E2E25"/>
                  </w:txbxContent>
                </v:textbox>
              </v:shape>
            </w:pict>
          </mc:Fallback>
        </mc:AlternateContent>
      </w:r>
    </w:p>
    <w:p w:rsidR="00843844" w:rsidRPr="00401912" w:rsidRDefault="00401912" w:rsidP="00401912">
      <w:pPr>
        <w:pStyle w:val="NormalWeb"/>
        <w:spacing w:before="0" w:beforeAutospacing="0" w:after="240" w:afterAutospacing="0"/>
        <w:rPr>
          <w:rFonts w:eastAsia="Segoe UI"/>
          <w:color w:val="1F2328"/>
          <w:sz w:val="30"/>
          <w:szCs w:val="30"/>
          <w:shd w:val="clear" w:color="auto" w:fill="FFFFFF"/>
        </w:rPr>
      </w:pPr>
      <w:proofErr w:type="gramStart"/>
      <w:r w:rsidRPr="00401912">
        <w:rPr>
          <w:rStyle w:val="Strong"/>
          <w:rFonts w:eastAsia="Segoe UI"/>
          <w:color w:val="1F2328"/>
          <w:sz w:val="30"/>
          <w:szCs w:val="30"/>
          <w:shd w:val="clear" w:color="auto" w:fill="FFFFFF"/>
        </w:rPr>
        <w:t>6.</w:t>
      </w:r>
      <w:r w:rsidR="007960C7" w:rsidRPr="00401912">
        <w:rPr>
          <w:rStyle w:val="Strong"/>
          <w:rFonts w:eastAsia="Segoe UI"/>
          <w:color w:val="1F2328"/>
          <w:sz w:val="30"/>
          <w:szCs w:val="30"/>
          <w:shd w:val="clear" w:color="auto" w:fill="FFFFFF"/>
        </w:rPr>
        <w:t>Usability</w:t>
      </w:r>
      <w:proofErr w:type="gramEnd"/>
      <w:r w:rsidR="007960C7" w:rsidRPr="00401912">
        <w:rPr>
          <w:rStyle w:val="Strong"/>
          <w:rFonts w:eastAsia="Segoe UI"/>
          <w:color w:val="1F2328"/>
          <w:sz w:val="30"/>
          <w:szCs w:val="30"/>
          <w:shd w:val="clear" w:color="auto" w:fill="FFFFFF"/>
        </w:rPr>
        <w:t>:</w:t>
      </w:r>
      <w:r w:rsidR="007960C7" w:rsidRPr="00401912">
        <w:rPr>
          <w:rFonts w:eastAsia="Segoe UI"/>
          <w:color w:val="1F2328"/>
          <w:sz w:val="30"/>
          <w:szCs w:val="30"/>
          <w:shd w:val="clear" w:color="auto" w:fill="FFFFFF"/>
        </w:rPr>
        <w:t> </w:t>
      </w:r>
    </w:p>
    <w:p w:rsidR="00843844" w:rsidRPr="00401912" w:rsidRDefault="007960C7">
      <w:pPr>
        <w:pStyle w:val="NormalWeb"/>
        <w:spacing w:after="240"/>
        <w:ind w:left="240"/>
        <w:rPr>
          <w:rFonts w:eastAsia="Segoe UI"/>
          <w:shd w:val="clear" w:color="auto" w:fill="FFFFFF"/>
        </w:rPr>
      </w:pPr>
      <w:r w:rsidRPr="00401912">
        <w:rPr>
          <w:rFonts w:eastAsia="Segoe UI"/>
          <w:shd w:val="clear" w:color="auto" w:fill="FFFFFF"/>
        </w:rPr>
        <w:t>Usability for UET Bus Tracking Project:</w:t>
      </w:r>
    </w:p>
    <w:p w:rsidR="00843844" w:rsidRPr="00401912" w:rsidRDefault="007960C7">
      <w:pPr>
        <w:pStyle w:val="NormalWeb"/>
        <w:spacing w:after="240"/>
        <w:ind w:left="240"/>
        <w:rPr>
          <w:rFonts w:eastAsia="Segoe UI"/>
          <w:shd w:val="clear" w:color="auto" w:fill="FFFFFF"/>
        </w:rPr>
      </w:pPr>
      <w:r w:rsidRPr="00401912">
        <w:rPr>
          <w:rFonts w:eastAsia="Segoe UI"/>
          <w:shd w:val="clear" w:color="auto" w:fill="FFFFFF"/>
        </w:rPr>
        <w:t>Make the bus tracking app at UET easy for students:</w:t>
      </w:r>
    </w:p>
    <w:p w:rsidR="00843844" w:rsidRPr="00401912" w:rsidRDefault="007960C7" w:rsidP="00751C66">
      <w:pPr>
        <w:pStyle w:val="NormalWeb"/>
        <w:spacing w:after="240"/>
        <w:ind w:left="240"/>
        <w:rPr>
          <w:rFonts w:eastAsia="Segoe UI"/>
          <w:color w:val="1F2328"/>
          <w:shd w:val="clear" w:color="auto" w:fill="FFFFFF"/>
        </w:rPr>
      </w:pPr>
      <w:r w:rsidRPr="00401912">
        <w:rPr>
          <w:rFonts w:eastAsia="Segoe UI"/>
          <w:b/>
          <w:bCs/>
          <w:color w:val="1F2328"/>
          <w:shd w:val="clear" w:color="auto" w:fill="FFFFFF"/>
        </w:rPr>
        <w:t>Clear Information:</w:t>
      </w:r>
      <w:r w:rsidRPr="00401912">
        <w:rPr>
          <w:rFonts w:eastAsia="Segoe UI"/>
          <w:color w:val="1F2328"/>
          <w:shd w:val="clear" w:color="auto" w:fill="FFFFFF"/>
        </w:rPr>
        <w:t xml:space="preserve"> Show bus routes, schedules, and live updates clearly.</w:t>
      </w:r>
    </w:p>
    <w:p w:rsidR="00843844" w:rsidRPr="00401912" w:rsidRDefault="007960C7" w:rsidP="00751C66">
      <w:pPr>
        <w:pStyle w:val="NormalWeb"/>
        <w:spacing w:after="240"/>
        <w:ind w:left="240"/>
        <w:rPr>
          <w:rFonts w:eastAsia="Segoe UI"/>
          <w:color w:val="1F2328"/>
          <w:shd w:val="clear" w:color="auto" w:fill="FFFFFF"/>
        </w:rPr>
      </w:pPr>
      <w:r w:rsidRPr="00401912">
        <w:rPr>
          <w:rFonts w:eastAsia="Segoe UI"/>
          <w:b/>
          <w:bCs/>
          <w:color w:val="1F2328"/>
          <w:shd w:val="clear" w:color="auto" w:fill="FFFFFF"/>
        </w:rPr>
        <w:t xml:space="preserve">Map Interface: </w:t>
      </w:r>
      <w:r w:rsidRPr="00401912">
        <w:rPr>
          <w:rFonts w:eastAsia="Segoe UI"/>
          <w:color w:val="1F2328"/>
          <w:shd w:val="clear" w:color="auto" w:fill="FFFFFF"/>
        </w:rPr>
        <w:t>Use maps to display bus locations and routes for easy understanding.</w:t>
      </w:r>
    </w:p>
    <w:p w:rsidR="00843844" w:rsidRPr="00401912" w:rsidRDefault="007960C7" w:rsidP="00751C66">
      <w:pPr>
        <w:pStyle w:val="NormalWeb"/>
        <w:spacing w:after="240"/>
        <w:ind w:left="240"/>
        <w:rPr>
          <w:rFonts w:eastAsia="Segoe UI"/>
          <w:color w:val="1F2328"/>
          <w:shd w:val="clear" w:color="auto" w:fill="FFFFFF"/>
        </w:rPr>
      </w:pPr>
      <w:r w:rsidRPr="00401912">
        <w:rPr>
          <w:rFonts w:eastAsia="Segoe UI"/>
          <w:b/>
          <w:bCs/>
          <w:color w:val="1F2328"/>
          <w:shd w:val="clear" w:color="auto" w:fill="FFFFFF"/>
        </w:rPr>
        <w:t>Search Feature:</w:t>
      </w:r>
      <w:r w:rsidRPr="00401912">
        <w:rPr>
          <w:rFonts w:eastAsia="Segoe UI"/>
          <w:color w:val="1F2328"/>
          <w:shd w:val="clear" w:color="auto" w:fill="FFFFFF"/>
        </w:rPr>
        <w:t xml:space="preserve"> Let students find specific bus routes with details like stops and arrival times.</w:t>
      </w:r>
    </w:p>
    <w:p w:rsidR="00843844" w:rsidRPr="00401912" w:rsidRDefault="007960C7" w:rsidP="00751C66">
      <w:pPr>
        <w:pStyle w:val="NormalWeb"/>
        <w:spacing w:after="240"/>
        <w:ind w:left="240"/>
        <w:rPr>
          <w:rFonts w:eastAsia="Segoe UI"/>
          <w:color w:val="1F2328"/>
          <w:shd w:val="clear" w:color="auto" w:fill="FFFFFF"/>
        </w:rPr>
      </w:pPr>
      <w:r w:rsidRPr="00401912">
        <w:rPr>
          <w:rFonts w:eastAsia="Segoe UI"/>
          <w:b/>
          <w:bCs/>
          <w:color w:val="1F2328"/>
          <w:shd w:val="clear" w:color="auto" w:fill="FFFFFF"/>
        </w:rPr>
        <w:t>Notifications:</w:t>
      </w:r>
      <w:r w:rsidRPr="00401912">
        <w:rPr>
          <w:rFonts w:eastAsia="Segoe UI"/>
          <w:color w:val="1F2328"/>
          <w:shd w:val="clear" w:color="auto" w:fill="FFFFFF"/>
        </w:rPr>
        <w:t xml:space="preserve"> Alert students about delays or schedule changes.</w:t>
      </w:r>
    </w:p>
    <w:p w:rsidR="00843844" w:rsidRPr="00401912" w:rsidRDefault="007960C7" w:rsidP="00751C66">
      <w:pPr>
        <w:pStyle w:val="NormalWeb"/>
        <w:spacing w:after="240"/>
        <w:ind w:left="240"/>
        <w:rPr>
          <w:rFonts w:eastAsia="Segoe UI"/>
          <w:color w:val="1F2328"/>
          <w:shd w:val="clear" w:color="auto" w:fill="FFFFFF"/>
        </w:rPr>
      </w:pPr>
      <w:r w:rsidRPr="00401912">
        <w:rPr>
          <w:rFonts w:eastAsia="Segoe UI"/>
          <w:b/>
          <w:bCs/>
          <w:color w:val="1F2328"/>
          <w:shd w:val="clear" w:color="auto" w:fill="FFFFFF"/>
        </w:rPr>
        <w:t>Mobile Access:</w:t>
      </w:r>
      <w:r w:rsidRPr="00401912">
        <w:rPr>
          <w:rFonts w:eastAsia="Segoe UI"/>
          <w:color w:val="1F2328"/>
          <w:shd w:val="clear" w:color="auto" w:fill="FFFFFF"/>
        </w:rPr>
        <w:t xml:space="preserve"> Make it accessible on mobiles for on-the-go info.</w:t>
      </w:r>
    </w:p>
    <w:p w:rsidR="00843844" w:rsidRPr="00401912" w:rsidRDefault="007960C7" w:rsidP="00751C66">
      <w:pPr>
        <w:pStyle w:val="NormalWeb"/>
        <w:spacing w:after="240"/>
        <w:ind w:left="240"/>
        <w:rPr>
          <w:rFonts w:eastAsia="Segoe UI"/>
          <w:color w:val="1F2328"/>
          <w:shd w:val="clear" w:color="auto" w:fill="FFFFFF"/>
        </w:rPr>
      </w:pPr>
      <w:r w:rsidRPr="00401912">
        <w:rPr>
          <w:rFonts w:eastAsia="Segoe UI"/>
          <w:b/>
          <w:bCs/>
          <w:color w:val="1F2328"/>
          <w:shd w:val="clear" w:color="auto" w:fill="FFFFFF"/>
        </w:rPr>
        <w:t>Feedback Section:</w:t>
      </w:r>
      <w:r w:rsidRPr="00401912">
        <w:rPr>
          <w:rFonts w:eastAsia="Segoe UI"/>
          <w:color w:val="1F2328"/>
          <w:shd w:val="clear" w:color="auto" w:fill="FFFFFF"/>
        </w:rPr>
        <w:t xml:space="preserve"> Include a section for students to share feedback or report issues.</w:t>
      </w:r>
    </w:p>
    <w:p w:rsidR="00843844" w:rsidRPr="00401912" w:rsidRDefault="007960C7" w:rsidP="00751C66">
      <w:pPr>
        <w:pStyle w:val="NormalWeb"/>
        <w:spacing w:after="240"/>
        <w:ind w:left="240"/>
        <w:rPr>
          <w:rFonts w:eastAsia="Segoe UI"/>
          <w:color w:val="1F2328"/>
          <w:shd w:val="clear" w:color="auto" w:fill="FFFFFF"/>
        </w:rPr>
      </w:pPr>
      <w:r w:rsidRPr="00401912">
        <w:rPr>
          <w:rFonts w:eastAsia="Segoe UI"/>
          <w:b/>
          <w:bCs/>
          <w:color w:val="1F2328"/>
          <w:shd w:val="clear" w:color="auto" w:fill="FFFFFF"/>
        </w:rPr>
        <w:t>Testing:</w:t>
      </w:r>
      <w:r w:rsidRPr="00401912">
        <w:rPr>
          <w:rFonts w:eastAsia="Segoe UI"/>
          <w:color w:val="1F2328"/>
          <w:shd w:val="clear" w:color="auto" w:fill="FFFFFF"/>
        </w:rPr>
        <w:t xml:space="preserve"> Regularly test with students to ensure it's easy and helpful.</w:t>
      </w:r>
    </w:p>
    <w:p w:rsidR="00843844" w:rsidRPr="00401912" w:rsidRDefault="00843844">
      <w:pPr>
        <w:pStyle w:val="NormalWeb"/>
        <w:spacing w:before="0" w:beforeAutospacing="0" w:after="240" w:afterAutospacing="0"/>
        <w:ind w:left="240"/>
        <w:rPr>
          <w:rFonts w:eastAsia="Segoe UI"/>
          <w:color w:val="1F2328"/>
          <w:shd w:val="clear" w:color="auto" w:fill="FFFFFF"/>
        </w:rPr>
      </w:pPr>
    </w:p>
    <w:p w:rsidR="00843844" w:rsidRPr="00401912" w:rsidRDefault="00401912" w:rsidP="00401912">
      <w:pPr>
        <w:pStyle w:val="NormalWeb"/>
        <w:spacing w:before="0" w:beforeAutospacing="0" w:after="240" w:afterAutospacing="0"/>
        <w:rPr>
          <w:rFonts w:eastAsia="Segoe UI"/>
          <w:color w:val="1F2328"/>
          <w:sz w:val="30"/>
          <w:szCs w:val="30"/>
          <w:shd w:val="clear" w:color="auto" w:fill="FFFFFF"/>
        </w:rPr>
      </w:pPr>
      <w:proofErr w:type="gramStart"/>
      <w:r w:rsidRPr="00401912">
        <w:rPr>
          <w:rStyle w:val="Strong"/>
          <w:rFonts w:eastAsia="Segoe UI"/>
          <w:color w:val="1F2328"/>
          <w:sz w:val="30"/>
          <w:szCs w:val="30"/>
          <w:shd w:val="clear" w:color="auto" w:fill="FFFFFF"/>
        </w:rPr>
        <w:t>7.</w:t>
      </w:r>
      <w:r w:rsidR="007960C7" w:rsidRPr="00401912">
        <w:rPr>
          <w:rStyle w:val="Strong"/>
          <w:rFonts w:eastAsia="Segoe UI"/>
          <w:color w:val="1F2328"/>
          <w:sz w:val="30"/>
          <w:szCs w:val="30"/>
          <w:shd w:val="clear" w:color="auto" w:fill="FFFFFF"/>
        </w:rPr>
        <w:t>Conclusion</w:t>
      </w:r>
      <w:proofErr w:type="gramEnd"/>
      <w:r w:rsidR="007960C7" w:rsidRPr="00401912">
        <w:rPr>
          <w:rStyle w:val="Strong"/>
          <w:rFonts w:eastAsia="Segoe UI"/>
          <w:color w:val="1F2328"/>
          <w:sz w:val="30"/>
          <w:szCs w:val="30"/>
          <w:shd w:val="clear" w:color="auto" w:fill="FFFFFF"/>
        </w:rPr>
        <w:t>:</w:t>
      </w:r>
      <w:r w:rsidR="007960C7" w:rsidRPr="00401912">
        <w:rPr>
          <w:rFonts w:eastAsia="Segoe UI"/>
          <w:color w:val="1F2328"/>
          <w:sz w:val="30"/>
          <w:szCs w:val="30"/>
          <w:shd w:val="clear" w:color="auto" w:fill="FFFFFF"/>
        </w:rPr>
        <w:t> </w:t>
      </w:r>
    </w:p>
    <w:p w:rsidR="00843844" w:rsidRPr="00401912" w:rsidRDefault="007960C7">
      <w:pPr>
        <w:pStyle w:val="NormalWeb"/>
        <w:spacing w:before="0" w:beforeAutospacing="0" w:after="240" w:afterAutospacing="0"/>
        <w:ind w:left="240"/>
      </w:pPr>
      <w:r w:rsidRPr="00401912">
        <w:rPr>
          <w:rFonts w:eastAsia="Segoe UI"/>
          <w:color w:val="1F2328"/>
          <w:shd w:val="clear" w:color="auto" w:fill="FFFFFF"/>
        </w:rPr>
        <w:t>In conclusion, the UET bus live routes and tracking system is a useful tool for students, staff, and faculty at the University of Engineering and Technology. It allows users to track the location and estimated arrival time of buses in real-time, making it easier to plan their commutes and navigate the campus. Additionally, the system helps the university to improve the efficiency and safety of its transportation services by providing real-time data on bus movements. Overall, the implementation of this system has been successful in meeting its goals and has received positive feedback from users.</w:t>
      </w:r>
    </w:p>
    <w:p w:rsidR="00843844" w:rsidRPr="00401912" w:rsidRDefault="00401912" w:rsidP="00401912">
      <w:pPr>
        <w:pStyle w:val="NormalWeb"/>
        <w:spacing w:before="0" w:beforeAutospacing="0" w:after="240" w:afterAutospacing="0"/>
        <w:rPr>
          <w:rFonts w:eastAsia="Segoe UI"/>
          <w:color w:val="1F2328"/>
          <w:sz w:val="30"/>
          <w:szCs w:val="30"/>
          <w:shd w:val="clear" w:color="auto" w:fill="FFFFFF"/>
        </w:rPr>
      </w:pPr>
      <w:proofErr w:type="gramStart"/>
      <w:r w:rsidRPr="00401912">
        <w:rPr>
          <w:rStyle w:val="Strong"/>
          <w:rFonts w:eastAsia="Segoe UI"/>
          <w:color w:val="1F2328"/>
          <w:sz w:val="30"/>
          <w:szCs w:val="30"/>
          <w:shd w:val="clear" w:color="auto" w:fill="FFFFFF"/>
        </w:rPr>
        <w:t>8.</w:t>
      </w:r>
      <w:r w:rsidR="007960C7" w:rsidRPr="00401912">
        <w:rPr>
          <w:rStyle w:val="Strong"/>
          <w:rFonts w:eastAsia="Segoe UI"/>
          <w:color w:val="1F2328"/>
          <w:sz w:val="30"/>
          <w:szCs w:val="30"/>
          <w:shd w:val="clear" w:color="auto" w:fill="FFFFFF"/>
        </w:rPr>
        <w:t>References</w:t>
      </w:r>
      <w:proofErr w:type="gramEnd"/>
      <w:r w:rsidR="007960C7" w:rsidRPr="00401912">
        <w:rPr>
          <w:rStyle w:val="Strong"/>
          <w:rFonts w:eastAsia="Segoe UI"/>
          <w:color w:val="1F2328"/>
          <w:sz w:val="30"/>
          <w:szCs w:val="30"/>
          <w:shd w:val="clear" w:color="auto" w:fill="FFFFFF"/>
        </w:rPr>
        <w:t>:</w:t>
      </w:r>
      <w:r w:rsidR="007960C7" w:rsidRPr="00401912">
        <w:rPr>
          <w:rFonts w:eastAsia="Segoe UI"/>
          <w:color w:val="1F2328"/>
          <w:sz w:val="30"/>
          <w:szCs w:val="30"/>
          <w:shd w:val="clear" w:color="auto" w:fill="FFFFFF"/>
        </w:rPr>
        <w:t> </w:t>
      </w:r>
    </w:p>
    <w:p w:rsidR="00843844" w:rsidRPr="00401912" w:rsidRDefault="007960C7">
      <w:pPr>
        <w:pStyle w:val="NormalWeb"/>
        <w:numPr>
          <w:ilvl w:val="0"/>
          <w:numId w:val="3"/>
        </w:numPr>
        <w:spacing w:before="0" w:beforeAutospacing="0" w:after="240" w:afterAutospacing="0"/>
        <w:ind w:left="240"/>
        <w:rPr>
          <w:rFonts w:eastAsia="Segoe UI"/>
          <w:color w:val="1F2328"/>
          <w:shd w:val="clear" w:color="auto" w:fill="FFFFFF"/>
        </w:rPr>
      </w:pPr>
      <w:r w:rsidRPr="00401912">
        <w:rPr>
          <w:rFonts w:eastAsia="Segoe UI"/>
          <w:color w:val="1F2328"/>
          <w:shd w:val="clear" w:color="auto" w:fill="FFFFFF"/>
        </w:rPr>
        <w:t> </w:t>
      </w:r>
      <w:hyperlink r:id="rId10" w:history="1">
        <w:r w:rsidRPr="00401912">
          <w:rPr>
            <w:rStyle w:val="Hyperlink"/>
            <w:rFonts w:eastAsia="Segoe UI"/>
            <w:shd w:val="clear" w:color="auto" w:fill="FFFFFF"/>
          </w:rPr>
          <w:t>https://www.apm.org.uk/resources/find-a-resource/agile-project-management/</w:t>
        </w:r>
      </w:hyperlink>
      <w:r w:rsidRPr="00401912">
        <w:rPr>
          <w:rFonts w:eastAsia="Segoe UI"/>
          <w:color w:val="1F2328"/>
          <w:shd w:val="clear" w:color="auto" w:fill="FFFFFF"/>
        </w:rPr>
        <w:t> </w:t>
      </w:r>
    </w:p>
    <w:p w:rsidR="00843844" w:rsidRPr="00401912" w:rsidRDefault="00B86255">
      <w:pPr>
        <w:pStyle w:val="NormalWeb"/>
        <w:numPr>
          <w:ilvl w:val="0"/>
          <w:numId w:val="3"/>
        </w:numPr>
        <w:spacing w:before="0" w:beforeAutospacing="0" w:after="240" w:afterAutospacing="0"/>
        <w:ind w:left="240"/>
      </w:pPr>
      <w:hyperlink r:id="rId11" w:history="1">
        <w:r w:rsidR="007960C7" w:rsidRPr="00401912">
          <w:rPr>
            <w:rStyle w:val="Hyperlink"/>
            <w:rFonts w:eastAsia="Segoe UI"/>
            <w:shd w:val="clear" w:color="auto" w:fill="FFFFFF"/>
          </w:rPr>
          <w:t>https://www.google.com/search?client=opera&amp;q=what+is+geolocation+api&amp;sourceid=opera&amp;ie=UTF-8&amp;oe=UTF-8</w:t>
        </w:r>
      </w:hyperlink>
    </w:p>
    <w:p w:rsidR="00843844" w:rsidRPr="00401912" w:rsidRDefault="00843844">
      <w:pPr>
        <w:pStyle w:val="Bibliography10"/>
        <w:rPr>
          <w:rFonts w:ascii="Times New Roman" w:hAnsi="Times New Roman" w:cs="Times New Roman"/>
        </w:rPr>
      </w:pPr>
    </w:p>
    <w:p w:rsidR="00843844" w:rsidRPr="00401912" w:rsidRDefault="00843844">
      <w:pPr>
        <w:rPr>
          <w:rFonts w:ascii="Times New Roman" w:hAnsi="Times New Roman" w:cs="Times New Roman"/>
        </w:rPr>
      </w:pPr>
    </w:p>
    <w:bookmarkEnd w:id="0"/>
    <w:p w:rsidR="00843844" w:rsidRPr="00401912" w:rsidRDefault="00843844">
      <w:pPr>
        <w:rPr>
          <w:rFonts w:ascii="Times New Roman" w:hAnsi="Times New Roman" w:cs="Times New Roman"/>
        </w:rPr>
      </w:pPr>
    </w:p>
    <w:sectPr w:rsidR="00843844" w:rsidRPr="00401912">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86255" w:rsidRDefault="00B86255">
      <w:pPr>
        <w:spacing w:line="240" w:lineRule="auto"/>
      </w:pPr>
      <w:r>
        <w:separator/>
      </w:r>
    </w:p>
  </w:endnote>
  <w:endnote w:type="continuationSeparator" w:id="0">
    <w:p w:rsidR="00B86255" w:rsidRDefault="00B8625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DejaVu Sans">
    <w:altName w:val="Times New Roman"/>
    <w:charset w:val="00"/>
    <w:family w:val="swiss"/>
    <w:pitch w:val="default"/>
    <w:sig w:usb0="00000000" w:usb1="D200FDFF" w:usb2="0A246029" w:usb3="0400200C" w:csb0="600001FF" w:csb1="D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86255" w:rsidRDefault="00B86255">
      <w:pPr>
        <w:spacing w:after="0"/>
      </w:pPr>
      <w:r>
        <w:separator/>
      </w:r>
    </w:p>
  </w:footnote>
  <w:footnote w:type="continuationSeparator" w:id="0">
    <w:p w:rsidR="00B86255" w:rsidRDefault="00B86255">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D0DFFD2"/>
    <w:multiLevelType w:val="multilevel"/>
    <w:tmpl w:val="BD0DFFD2"/>
    <w:lvl w:ilvl="0">
      <w:start w:val="1"/>
      <w:numFmt w:val="decimal"/>
      <w:lvlText w:val="%1."/>
      <w:lvlJc w:val="left"/>
      <w:pPr>
        <w:tabs>
          <w:tab w:val="left" w:pos="720"/>
        </w:tabs>
        <w:ind w:left="780" w:hanging="360"/>
      </w:pPr>
      <w:rPr>
        <w:rFonts w:hint="default"/>
        <w:b/>
        <w:bCs/>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1">
    <w:nsid w:val="C17F44B9"/>
    <w:multiLevelType w:val="multilevel"/>
    <w:tmpl w:val="C17F44B9"/>
    <w:lvl w:ilvl="0">
      <w:start w:val="1"/>
      <w:numFmt w:val="decimal"/>
      <w:lvlText w:val="%1."/>
      <w:lvlJc w:val="left"/>
      <w:pPr>
        <w:tabs>
          <w:tab w:val="left" w:pos="720"/>
        </w:tabs>
        <w:ind w:left="780" w:hanging="360"/>
      </w:pPr>
      <w:rPr>
        <w:rFonts w:hint="default"/>
        <w:b/>
        <w:bCs/>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2">
    <w:nsid w:val="01E435A4"/>
    <w:multiLevelType w:val="hybridMultilevel"/>
    <w:tmpl w:val="389C46CA"/>
    <w:lvl w:ilvl="0" w:tplc="0409000B">
      <w:start w:val="1"/>
      <w:numFmt w:val="bullet"/>
      <w:lvlText w:val=""/>
      <w:lvlJc w:val="left"/>
      <w:pPr>
        <w:ind w:left="960" w:hanging="360"/>
      </w:pPr>
      <w:rPr>
        <w:rFonts w:ascii="Wingdings" w:hAnsi="Wingdings"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3">
    <w:nsid w:val="1E2A78F4"/>
    <w:multiLevelType w:val="hybridMultilevel"/>
    <w:tmpl w:val="0BAE6D9E"/>
    <w:lvl w:ilvl="0" w:tplc="48CC2CCE">
      <w:numFmt w:val="bullet"/>
      <w:lvlText w:val="•"/>
      <w:lvlJc w:val="left"/>
      <w:pPr>
        <w:ind w:left="840" w:hanging="360"/>
      </w:pPr>
      <w:rPr>
        <w:rFonts w:ascii="Segoe UI" w:eastAsia="Segoe UI" w:hAnsi="Segoe UI" w:cs="Segoe UI"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4">
    <w:nsid w:val="2D2D604C"/>
    <w:multiLevelType w:val="hybridMultilevel"/>
    <w:tmpl w:val="2C504F76"/>
    <w:lvl w:ilvl="0" w:tplc="0409000B">
      <w:start w:val="1"/>
      <w:numFmt w:val="bullet"/>
      <w:lvlText w:val=""/>
      <w:lvlJc w:val="left"/>
      <w:pPr>
        <w:ind w:left="960" w:hanging="360"/>
      </w:pPr>
      <w:rPr>
        <w:rFonts w:ascii="Wingdings" w:hAnsi="Wingdings"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5">
    <w:nsid w:val="40763425"/>
    <w:multiLevelType w:val="singleLevel"/>
    <w:tmpl w:val="40763425"/>
    <w:lvl w:ilvl="0">
      <w:start w:val="1"/>
      <w:numFmt w:val="decimal"/>
      <w:lvlText w:val="[%1]"/>
      <w:lvlJc w:val="left"/>
      <w:pPr>
        <w:tabs>
          <w:tab w:val="left" w:pos="312"/>
        </w:tabs>
      </w:pPr>
    </w:lvl>
  </w:abstractNum>
  <w:abstractNum w:abstractNumId="6">
    <w:nsid w:val="4C146F07"/>
    <w:multiLevelType w:val="hybridMultilevel"/>
    <w:tmpl w:val="581467EA"/>
    <w:lvl w:ilvl="0" w:tplc="0409000B">
      <w:start w:val="1"/>
      <w:numFmt w:val="bullet"/>
      <w:lvlText w:val=""/>
      <w:lvlJc w:val="left"/>
      <w:pPr>
        <w:ind w:left="960" w:hanging="360"/>
      </w:pPr>
      <w:rPr>
        <w:rFonts w:ascii="Wingdings" w:hAnsi="Wingdings"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7">
    <w:nsid w:val="6AF04507"/>
    <w:multiLevelType w:val="hybridMultilevel"/>
    <w:tmpl w:val="DC763BD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92304C2"/>
    <w:multiLevelType w:val="hybridMultilevel"/>
    <w:tmpl w:val="2E502CDA"/>
    <w:lvl w:ilvl="0" w:tplc="48CC2CCE">
      <w:numFmt w:val="bullet"/>
      <w:lvlText w:val="•"/>
      <w:lvlJc w:val="left"/>
      <w:pPr>
        <w:ind w:left="600" w:hanging="360"/>
      </w:pPr>
      <w:rPr>
        <w:rFonts w:ascii="Segoe UI" w:eastAsia="Segoe UI" w:hAnsi="Segoe UI" w:cs="Segoe UI" w:hint="default"/>
      </w:rPr>
    </w:lvl>
    <w:lvl w:ilvl="1" w:tplc="04090003" w:tentative="1">
      <w:start w:val="1"/>
      <w:numFmt w:val="bullet"/>
      <w:lvlText w:val="o"/>
      <w:lvlJc w:val="left"/>
      <w:pPr>
        <w:ind w:left="1320" w:hanging="360"/>
      </w:pPr>
      <w:rPr>
        <w:rFonts w:ascii="Courier New" w:hAnsi="Courier New" w:cs="Courier New" w:hint="default"/>
      </w:rPr>
    </w:lvl>
    <w:lvl w:ilvl="2" w:tplc="04090005" w:tentative="1">
      <w:start w:val="1"/>
      <w:numFmt w:val="bullet"/>
      <w:lvlText w:val=""/>
      <w:lvlJc w:val="left"/>
      <w:pPr>
        <w:ind w:left="2040" w:hanging="360"/>
      </w:pPr>
      <w:rPr>
        <w:rFonts w:ascii="Wingdings" w:hAnsi="Wingdings" w:hint="default"/>
      </w:rPr>
    </w:lvl>
    <w:lvl w:ilvl="3" w:tplc="04090001" w:tentative="1">
      <w:start w:val="1"/>
      <w:numFmt w:val="bullet"/>
      <w:lvlText w:val=""/>
      <w:lvlJc w:val="left"/>
      <w:pPr>
        <w:ind w:left="2760" w:hanging="360"/>
      </w:pPr>
      <w:rPr>
        <w:rFonts w:ascii="Symbol" w:hAnsi="Symbol" w:hint="default"/>
      </w:rPr>
    </w:lvl>
    <w:lvl w:ilvl="4" w:tplc="04090003" w:tentative="1">
      <w:start w:val="1"/>
      <w:numFmt w:val="bullet"/>
      <w:lvlText w:val="o"/>
      <w:lvlJc w:val="left"/>
      <w:pPr>
        <w:ind w:left="3480" w:hanging="360"/>
      </w:pPr>
      <w:rPr>
        <w:rFonts w:ascii="Courier New" w:hAnsi="Courier New" w:cs="Courier New" w:hint="default"/>
      </w:rPr>
    </w:lvl>
    <w:lvl w:ilvl="5" w:tplc="04090005" w:tentative="1">
      <w:start w:val="1"/>
      <w:numFmt w:val="bullet"/>
      <w:lvlText w:val=""/>
      <w:lvlJc w:val="left"/>
      <w:pPr>
        <w:ind w:left="4200" w:hanging="360"/>
      </w:pPr>
      <w:rPr>
        <w:rFonts w:ascii="Wingdings" w:hAnsi="Wingdings" w:hint="default"/>
      </w:rPr>
    </w:lvl>
    <w:lvl w:ilvl="6" w:tplc="04090001" w:tentative="1">
      <w:start w:val="1"/>
      <w:numFmt w:val="bullet"/>
      <w:lvlText w:val=""/>
      <w:lvlJc w:val="left"/>
      <w:pPr>
        <w:ind w:left="4920" w:hanging="360"/>
      </w:pPr>
      <w:rPr>
        <w:rFonts w:ascii="Symbol" w:hAnsi="Symbol" w:hint="default"/>
      </w:rPr>
    </w:lvl>
    <w:lvl w:ilvl="7" w:tplc="04090003" w:tentative="1">
      <w:start w:val="1"/>
      <w:numFmt w:val="bullet"/>
      <w:lvlText w:val="o"/>
      <w:lvlJc w:val="left"/>
      <w:pPr>
        <w:ind w:left="5640" w:hanging="360"/>
      </w:pPr>
      <w:rPr>
        <w:rFonts w:ascii="Courier New" w:hAnsi="Courier New" w:cs="Courier New" w:hint="default"/>
      </w:rPr>
    </w:lvl>
    <w:lvl w:ilvl="8" w:tplc="04090005" w:tentative="1">
      <w:start w:val="1"/>
      <w:numFmt w:val="bullet"/>
      <w:lvlText w:val=""/>
      <w:lvlJc w:val="left"/>
      <w:pPr>
        <w:ind w:left="6360" w:hanging="360"/>
      </w:pPr>
      <w:rPr>
        <w:rFonts w:ascii="Wingdings" w:hAnsi="Wingdings" w:hint="default"/>
      </w:rPr>
    </w:lvl>
  </w:abstractNum>
  <w:num w:numId="1">
    <w:abstractNumId w:val="1"/>
  </w:num>
  <w:num w:numId="2">
    <w:abstractNumId w:val="0"/>
  </w:num>
  <w:num w:numId="3">
    <w:abstractNumId w:val="5"/>
  </w:num>
  <w:num w:numId="4">
    <w:abstractNumId w:val="7"/>
  </w:num>
  <w:num w:numId="5">
    <w:abstractNumId w:val="4"/>
  </w:num>
  <w:num w:numId="6">
    <w:abstractNumId w:val="2"/>
  </w:num>
  <w:num w:numId="7">
    <w:abstractNumId w:val="6"/>
  </w:num>
  <w:num w:numId="8">
    <w:abstractNumId w:val="8"/>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4B47"/>
    <w:rsid w:val="000C7827"/>
    <w:rsid w:val="000E4F9F"/>
    <w:rsid w:val="000F1AB8"/>
    <w:rsid w:val="00121AD2"/>
    <w:rsid w:val="001257E6"/>
    <w:rsid w:val="001E4418"/>
    <w:rsid w:val="00253BFB"/>
    <w:rsid w:val="00303F17"/>
    <w:rsid w:val="00323CBE"/>
    <w:rsid w:val="00384C61"/>
    <w:rsid w:val="0039452B"/>
    <w:rsid w:val="00401912"/>
    <w:rsid w:val="00413864"/>
    <w:rsid w:val="0043735A"/>
    <w:rsid w:val="004435FA"/>
    <w:rsid w:val="004A0830"/>
    <w:rsid w:val="00521015"/>
    <w:rsid w:val="005F10EC"/>
    <w:rsid w:val="00644979"/>
    <w:rsid w:val="007462AF"/>
    <w:rsid w:val="00751C66"/>
    <w:rsid w:val="007960C7"/>
    <w:rsid w:val="00843844"/>
    <w:rsid w:val="00881AAF"/>
    <w:rsid w:val="00895727"/>
    <w:rsid w:val="008A2ACA"/>
    <w:rsid w:val="008C518C"/>
    <w:rsid w:val="009747C3"/>
    <w:rsid w:val="00976239"/>
    <w:rsid w:val="009A048A"/>
    <w:rsid w:val="009B6419"/>
    <w:rsid w:val="009E2E25"/>
    <w:rsid w:val="00A04B47"/>
    <w:rsid w:val="00A160A1"/>
    <w:rsid w:val="00A47FD9"/>
    <w:rsid w:val="00A634C4"/>
    <w:rsid w:val="00B44831"/>
    <w:rsid w:val="00B4667D"/>
    <w:rsid w:val="00B52603"/>
    <w:rsid w:val="00B86255"/>
    <w:rsid w:val="00CA670D"/>
    <w:rsid w:val="00CD3505"/>
    <w:rsid w:val="00CE7301"/>
    <w:rsid w:val="00D22E2F"/>
    <w:rsid w:val="00D32199"/>
    <w:rsid w:val="00D772BE"/>
    <w:rsid w:val="00E2281C"/>
    <w:rsid w:val="00E24BF6"/>
    <w:rsid w:val="00E6598C"/>
    <w:rsid w:val="00E662DD"/>
    <w:rsid w:val="00F04882"/>
    <w:rsid w:val="00F16BD8"/>
    <w:rsid w:val="10225AA2"/>
    <w:rsid w:val="2AF148EB"/>
    <w:rsid w:val="51BC3B7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qFormat="1"/>
    <w:lsdException w:name="toc 2" w:semiHidden="0"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qFormat="1"/>
    <w:lsdException w:name="Title" w:semiHidden="0" w:uiPriority="10" w:unhideWhenUsed="0" w:qFormat="1"/>
    <w:lsdException w:name="Default Paragraph Font" w:uiPriority="1" w:qFormat="1"/>
    <w:lsdException w:name="Subtitle" w:semiHidden="0" w:uiPriority="11" w:unhideWhenUsed="0" w:qFormat="1"/>
    <w:lsdException w:name="Hyperlink" w:semiHidden="0" w:qFormat="1"/>
    <w:lsdException w:name="Strong" w:semiHidden="0" w:uiPriority="0" w:unhideWhenUsed="0" w:qFormat="1"/>
    <w:lsdException w:name="Emphasis" w:semiHidden="0" w:uiPriority="20" w:unhideWhenUsed="0" w:qFormat="1"/>
    <w:lsdException w:name="Normal (Web)" w:semiHidden="0" w:qFormat="1"/>
    <w:lsdException w:name="Normal Table" w:qFormat="1"/>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link w:val="Heading2Char"/>
    <w:uiPriority w:val="9"/>
    <w:qFormat/>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pPr>
      <w:spacing w:line="240" w:lineRule="auto"/>
    </w:pPr>
    <w:rPr>
      <w:b/>
      <w:bCs/>
      <w:color w:val="5B9BD5" w:themeColor="accent1"/>
      <w:sz w:val="18"/>
      <w:szCs w:val="18"/>
    </w:rPr>
  </w:style>
  <w:style w:type="character" w:styleId="Hyperlink">
    <w:name w:val="Hyperlink"/>
    <w:basedOn w:val="DefaultParagraphFont"/>
    <w:uiPriority w:val="99"/>
    <w:unhideWhenUsed/>
    <w:qFormat/>
    <w:rPr>
      <w:color w:val="0563C1" w:themeColor="hyperlink"/>
      <w:u w:val="single"/>
    </w:rPr>
  </w:style>
  <w:style w:type="paragraph" w:styleId="NormalWeb">
    <w:name w:val="Normal (Web)"/>
    <w:basedOn w:val="Normal"/>
    <w:uiPriority w:val="99"/>
    <w:unhideWhenUsed/>
    <w:qFormat/>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Pr>
      <w:b/>
      <w:bCs/>
    </w:rPr>
  </w:style>
  <w:style w:type="paragraph" w:styleId="TOC1">
    <w:name w:val="toc 1"/>
    <w:basedOn w:val="Normal"/>
    <w:next w:val="Normal"/>
    <w:uiPriority w:val="39"/>
    <w:unhideWhenUsed/>
    <w:qFormat/>
    <w:pPr>
      <w:spacing w:after="100"/>
    </w:pPr>
  </w:style>
  <w:style w:type="paragraph" w:styleId="TOC2">
    <w:name w:val="toc 2"/>
    <w:basedOn w:val="Normal"/>
    <w:next w:val="Normal"/>
    <w:uiPriority w:val="39"/>
    <w:unhideWhenUsed/>
    <w:qFormat/>
    <w:pPr>
      <w:spacing w:after="100"/>
      <w:ind w:left="220"/>
    </w:pPr>
  </w:style>
  <w:style w:type="character" w:customStyle="1" w:styleId="Heading1Char">
    <w:name w:val="Heading 1 Char"/>
    <w:basedOn w:val="DefaultParagraphFont"/>
    <w:link w:val="Heading1"/>
    <w:uiPriority w:val="9"/>
    <w:qFormat/>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qFormat/>
    <w:rPr>
      <w:rFonts w:ascii="Times New Roman" w:eastAsia="Times New Roman" w:hAnsi="Times New Roman" w:cs="Times New Roman"/>
      <w:b/>
      <w:bCs/>
      <w:sz w:val="36"/>
      <w:szCs w:val="36"/>
    </w:rPr>
  </w:style>
  <w:style w:type="paragraph" w:customStyle="1" w:styleId="Bibliography1">
    <w:name w:val="Bibliography1"/>
    <w:basedOn w:val="Normal"/>
    <w:next w:val="Normal"/>
    <w:uiPriority w:val="37"/>
    <w:unhideWhenUsed/>
    <w:qFormat/>
  </w:style>
  <w:style w:type="paragraph" w:styleId="ListParagraph">
    <w:name w:val="List Paragraph"/>
    <w:basedOn w:val="Normal"/>
    <w:uiPriority w:val="34"/>
    <w:qFormat/>
    <w:pPr>
      <w:ind w:left="720"/>
      <w:contextualSpacing/>
    </w:pPr>
  </w:style>
  <w:style w:type="paragraph" w:customStyle="1" w:styleId="TOCHeading1">
    <w:name w:val="TOC Heading1"/>
    <w:basedOn w:val="Heading1"/>
    <w:next w:val="Normal"/>
    <w:uiPriority w:val="39"/>
    <w:unhideWhenUsed/>
    <w:qFormat/>
    <w:pPr>
      <w:spacing w:before="240" w:line="259" w:lineRule="auto"/>
      <w:outlineLvl w:val="9"/>
    </w:pPr>
    <w:rPr>
      <w:b w:val="0"/>
      <w:bCs w:val="0"/>
      <w:sz w:val="32"/>
      <w:szCs w:val="32"/>
    </w:rPr>
  </w:style>
  <w:style w:type="paragraph" w:customStyle="1" w:styleId="Bibliography10">
    <w:name w:val="Bibliography1"/>
    <w:basedOn w:val="Normal"/>
    <w:next w:val="Normal"/>
    <w:uiPriority w:val="37"/>
    <w:unhideWhenUsed/>
    <w:qFormat/>
  </w:style>
  <w:style w:type="paragraph" w:styleId="BalloonText">
    <w:name w:val="Balloon Text"/>
    <w:basedOn w:val="Normal"/>
    <w:link w:val="BalloonTextChar"/>
    <w:uiPriority w:val="99"/>
    <w:semiHidden/>
    <w:unhideWhenUsed/>
    <w:rsid w:val="009A04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048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qFormat="1"/>
    <w:lsdException w:name="toc 2" w:semiHidden="0"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qFormat="1"/>
    <w:lsdException w:name="Title" w:semiHidden="0" w:uiPriority="10" w:unhideWhenUsed="0" w:qFormat="1"/>
    <w:lsdException w:name="Default Paragraph Font" w:uiPriority="1" w:qFormat="1"/>
    <w:lsdException w:name="Subtitle" w:semiHidden="0" w:uiPriority="11" w:unhideWhenUsed="0" w:qFormat="1"/>
    <w:lsdException w:name="Hyperlink" w:semiHidden="0" w:qFormat="1"/>
    <w:lsdException w:name="Strong" w:semiHidden="0" w:uiPriority="0" w:unhideWhenUsed="0" w:qFormat="1"/>
    <w:lsdException w:name="Emphasis" w:semiHidden="0" w:uiPriority="20" w:unhideWhenUsed="0" w:qFormat="1"/>
    <w:lsdException w:name="Normal (Web)" w:semiHidden="0" w:qFormat="1"/>
    <w:lsdException w:name="Normal Table" w:qFormat="1"/>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link w:val="Heading2Char"/>
    <w:uiPriority w:val="9"/>
    <w:qFormat/>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pPr>
      <w:spacing w:line="240" w:lineRule="auto"/>
    </w:pPr>
    <w:rPr>
      <w:b/>
      <w:bCs/>
      <w:color w:val="5B9BD5" w:themeColor="accent1"/>
      <w:sz w:val="18"/>
      <w:szCs w:val="18"/>
    </w:rPr>
  </w:style>
  <w:style w:type="character" w:styleId="Hyperlink">
    <w:name w:val="Hyperlink"/>
    <w:basedOn w:val="DefaultParagraphFont"/>
    <w:uiPriority w:val="99"/>
    <w:unhideWhenUsed/>
    <w:qFormat/>
    <w:rPr>
      <w:color w:val="0563C1" w:themeColor="hyperlink"/>
      <w:u w:val="single"/>
    </w:rPr>
  </w:style>
  <w:style w:type="paragraph" w:styleId="NormalWeb">
    <w:name w:val="Normal (Web)"/>
    <w:basedOn w:val="Normal"/>
    <w:uiPriority w:val="99"/>
    <w:unhideWhenUsed/>
    <w:qFormat/>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Pr>
      <w:b/>
      <w:bCs/>
    </w:rPr>
  </w:style>
  <w:style w:type="paragraph" w:styleId="TOC1">
    <w:name w:val="toc 1"/>
    <w:basedOn w:val="Normal"/>
    <w:next w:val="Normal"/>
    <w:uiPriority w:val="39"/>
    <w:unhideWhenUsed/>
    <w:qFormat/>
    <w:pPr>
      <w:spacing w:after="100"/>
    </w:pPr>
  </w:style>
  <w:style w:type="paragraph" w:styleId="TOC2">
    <w:name w:val="toc 2"/>
    <w:basedOn w:val="Normal"/>
    <w:next w:val="Normal"/>
    <w:uiPriority w:val="39"/>
    <w:unhideWhenUsed/>
    <w:qFormat/>
    <w:pPr>
      <w:spacing w:after="100"/>
      <w:ind w:left="220"/>
    </w:pPr>
  </w:style>
  <w:style w:type="character" w:customStyle="1" w:styleId="Heading1Char">
    <w:name w:val="Heading 1 Char"/>
    <w:basedOn w:val="DefaultParagraphFont"/>
    <w:link w:val="Heading1"/>
    <w:uiPriority w:val="9"/>
    <w:qFormat/>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qFormat/>
    <w:rPr>
      <w:rFonts w:ascii="Times New Roman" w:eastAsia="Times New Roman" w:hAnsi="Times New Roman" w:cs="Times New Roman"/>
      <w:b/>
      <w:bCs/>
      <w:sz w:val="36"/>
      <w:szCs w:val="36"/>
    </w:rPr>
  </w:style>
  <w:style w:type="paragraph" w:customStyle="1" w:styleId="Bibliography1">
    <w:name w:val="Bibliography1"/>
    <w:basedOn w:val="Normal"/>
    <w:next w:val="Normal"/>
    <w:uiPriority w:val="37"/>
    <w:unhideWhenUsed/>
    <w:qFormat/>
  </w:style>
  <w:style w:type="paragraph" w:styleId="ListParagraph">
    <w:name w:val="List Paragraph"/>
    <w:basedOn w:val="Normal"/>
    <w:uiPriority w:val="34"/>
    <w:qFormat/>
    <w:pPr>
      <w:ind w:left="720"/>
      <w:contextualSpacing/>
    </w:pPr>
  </w:style>
  <w:style w:type="paragraph" w:customStyle="1" w:styleId="TOCHeading1">
    <w:name w:val="TOC Heading1"/>
    <w:basedOn w:val="Heading1"/>
    <w:next w:val="Normal"/>
    <w:uiPriority w:val="39"/>
    <w:unhideWhenUsed/>
    <w:qFormat/>
    <w:pPr>
      <w:spacing w:before="240" w:line="259" w:lineRule="auto"/>
      <w:outlineLvl w:val="9"/>
    </w:pPr>
    <w:rPr>
      <w:b w:val="0"/>
      <w:bCs w:val="0"/>
      <w:sz w:val="32"/>
      <w:szCs w:val="32"/>
    </w:rPr>
  </w:style>
  <w:style w:type="paragraph" w:customStyle="1" w:styleId="Bibliography10">
    <w:name w:val="Bibliography1"/>
    <w:basedOn w:val="Normal"/>
    <w:next w:val="Normal"/>
    <w:uiPriority w:val="37"/>
    <w:unhideWhenUsed/>
    <w:qFormat/>
  </w:style>
  <w:style w:type="paragraph" w:styleId="BalloonText">
    <w:name w:val="Balloon Text"/>
    <w:basedOn w:val="Normal"/>
    <w:link w:val="BalloonTextChar"/>
    <w:uiPriority w:val="99"/>
    <w:semiHidden/>
    <w:unhideWhenUsed/>
    <w:rsid w:val="009A04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048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google.com/search?client=opera&amp;q=what+is+geolocation+api&amp;sourceid=opera&amp;ie=UTF-8&amp;oe=UTF-8" TargetMode="External"/><Relationship Id="rId5" Type="http://schemas.openxmlformats.org/officeDocument/2006/relationships/settings" Target="settings.xml"/><Relationship Id="rId10" Type="http://schemas.openxmlformats.org/officeDocument/2006/relationships/hyperlink" Target="https://www.apm.org.uk/resources/find-a-resource/agile-project-management/" TargetMode="Externa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
  <b:Source>
    <b:Tag>Avi18</b:Tag>
    <b:SourceType>InternetSite</b:SourceType>
    <b:Guid>{171F86D0-FC77-41CA-B2A0-587B725F231E}</b:Guid>
    <b:Author>
      <b:Author>
        <b:NameList>
          <b:Person>
            <b:Last>Navlani</b:Last>
            <b:First>Avinash</b:First>
          </b:Person>
        </b:NameList>
      </b:Author>
    </b:Author>
    <b:Year>2018</b:Year>
    <b:InternetSiteTitle>Latent Semantic Analysis using Python</b:InternetSiteTitle>
    <b:Month>October</b:Month>
    <b:Day>9</b:Day>
    <b:YearAccessed>2019</b:YearAccessed>
    <b:MonthAccessed>October</b:MonthAccessed>
    <b:DayAccessed>26</b:DayAccessed>
    <b:URL>https://www.datacamp.com/community/tutorials/discovering-hidden-topics-python</b:URL>
    <b:RefOrder>1</b:RefOrder>
  </b:Source>
  <b:Source>
    <b:Tag>Pyt17</b:Tag>
    <b:SourceType>InternetSite</b:SourceType>
    <b:Guid>{97664A59-A040-48A5-A07C-5724E87E8A57}</b:Guid>
    <b:Author>
      <b:Author>
        <b:NameList>
          <b:Person>
            <b:Last>Dataset</b:Last>
            <b:First>Python</b:First>
            <b:Middle>notebook using data from Upvoted Kaggle</b:Middle>
          </b:Person>
        </b:NameList>
      </b:Author>
    </b:Author>
    <b:Title>Kaggle</b:Title>
    <b:Year>2017</b:Year>
    <b:InternetSiteTitle>Topic Modeling</b:InternetSiteTitle>
    <b:YearAccessed>2019</b:YearAccessed>
    <b:MonthAccessed>October</b:MonthAccessed>
    <b:DayAccessed>20</b:DayAccessed>
    <b:URL>https://www.kaggle.com/canggih/topic-modeling/data</b:URL>
    <b:RefOrder>2</b:RefOrder>
  </b:Source>
  <b:Source>
    <b:Tag>Sus18</b:Tag>
    <b:SourceType>InternetSite</b:SourceType>
    <b:Guid>{A4624839-8044-4A18-8DC8-E4C51076477F}</b:Guid>
    <b:Author>
      <b:Author>
        <b:NameList>
          <b:Person>
            <b:Last>Li</b:Last>
            <b:First>Susan</b:First>
          </b:Person>
        </b:NameList>
      </b:Author>
    </b:Author>
    <b:Title>Towards Data Science</b:Title>
    <b:InternetSiteTitle>Latent Semantic Analysis &amp; Sentiment Classification with Python</b:InternetSiteTitle>
    <b:Year>2018</b:Year>
    <b:Month>September</b:Month>
    <b:Day>08</b:Day>
    <b:YearAccessed>2019</b:YearAccessed>
    <b:MonthAccessed>October</b:MonthAccessed>
    <b:DayAccessed>27</b:DayAccessed>
    <b:URL>https://towardsdatascience.com/latent-semantic-analysis-sentiment-classification-with-python-5f657346f6a3</b:URL>
    <b:RefOrder>3</b:RefOrder>
  </b:Source>
</b:Sources>
</file>

<file path=customXml/itemProps1.xml><?xml version="1.0" encoding="utf-8"?>
<ds:datastoreItem xmlns:ds="http://schemas.openxmlformats.org/officeDocument/2006/customXml" ds:itemID="{D17D175B-2F38-4499-8F57-BE81635EE4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1203</Words>
  <Characters>6859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Darakhshan</dc:creator>
  <cp:lastModifiedBy>MAQS</cp:lastModifiedBy>
  <cp:revision>2</cp:revision>
  <dcterms:created xsi:type="dcterms:W3CDTF">2023-11-21T17:48:00Z</dcterms:created>
  <dcterms:modified xsi:type="dcterms:W3CDTF">2023-11-21T17:48:00Z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1033-12.2.0.13306</vt:lpwstr>
  </property>
  <property fmtid="{D5CDD505-2E9C-101B-9397-08002B2CF9AE}" pid="3" name="ICV">
    <vt:lpwstr>38F682E2AA4540C59E9825BE6DE8960F_13</vt:lpwstr>
  </property>
</Properties>
</file>